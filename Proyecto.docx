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850" w:rsidRPr="00154850" w:rsidRDefault="00154850" w:rsidP="00154850">
      <w:pPr>
        <w:jc w:val="center"/>
        <w:rPr>
          <w:rFonts w:ascii="Times New Roman" w:hAnsi="Times New Roman" w:cs="Times New Roman"/>
          <w:b/>
          <w:sz w:val="32"/>
          <w:szCs w:val="24"/>
        </w:rPr>
      </w:pPr>
      <w:bookmarkStart w:id="0" w:name="_GoBack"/>
      <w:bookmarkEnd w:id="0"/>
      <w:r w:rsidRPr="00154850">
        <w:rPr>
          <w:rFonts w:ascii="Times New Roman" w:hAnsi="Times New Roman" w:cs="Times New Roman"/>
          <w:b/>
          <w:sz w:val="32"/>
          <w:szCs w:val="24"/>
        </w:rPr>
        <w:t>Desarrollo e Implementación de un Sistema Informático</w:t>
      </w:r>
      <w:r w:rsidRPr="00154850">
        <w:rPr>
          <w:rFonts w:ascii="Times New Roman" w:hAnsi="Times New Roman" w:cs="Times New Roman"/>
          <w:b/>
          <w:sz w:val="32"/>
          <w:szCs w:val="24"/>
        </w:rPr>
        <w:t xml:space="preserve"> para la</w:t>
      </w:r>
    </w:p>
    <w:p w:rsidR="00154850" w:rsidRPr="00154850" w:rsidRDefault="00154850" w:rsidP="00154850">
      <w:pPr>
        <w:jc w:val="center"/>
        <w:rPr>
          <w:rFonts w:ascii="Times New Roman" w:hAnsi="Times New Roman" w:cs="Times New Roman"/>
          <w:b/>
          <w:sz w:val="32"/>
          <w:szCs w:val="24"/>
        </w:rPr>
      </w:pPr>
      <w:r w:rsidRPr="00154850">
        <w:rPr>
          <w:rFonts w:ascii="Times New Roman" w:hAnsi="Times New Roman" w:cs="Times New Roman"/>
          <w:b/>
          <w:sz w:val="32"/>
          <w:szCs w:val="24"/>
        </w:rPr>
        <w:t>Gestión de Prácticas y demás procesos en CEMPRE</w:t>
      </w:r>
    </w:p>
    <w:p w:rsidR="00154850" w:rsidRDefault="00154850" w:rsidP="00154850">
      <w:pPr>
        <w:jc w:val="center"/>
        <w:rPr>
          <w:rFonts w:ascii="Times New Roman" w:hAnsi="Times New Roman" w:cs="Times New Roman"/>
          <w:b/>
          <w:sz w:val="24"/>
          <w:szCs w:val="24"/>
        </w:rPr>
      </w:pPr>
    </w:p>
    <w:p w:rsidR="00154850" w:rsidRDefault="00154850" w:rsidP="00154850">
      <w:pPr>
        <w:jc w:val="center"/>
        <w:rPr>
          <w:rFonts w:ascii="Times New Roman" w:hAnsi="Times New Roman" w:cs="Times New Roman"/>
          <w:b/>
          <w:sz w:val="24"/>
          <w:szCs w:val="24"/>
        </w:rPr>
      </w:pPr>
    </w:p>
    <w:p w:rsidR="00154850" w:rsidRPr="005960EC" w:rsidRDefault="00154850" w:rsidP="00154850">
      <w:pPr>
        <w:jc w:val="center"/>
        <w:rPr>
          <w:rFonts w:ascii="Times New Roman" w:hAnsi="Times New Roman" w:cs="Times New Roman"/>
          <w:b/>
          <w:sz w:val="24"/>
          <w:szCs w:val="24"/>
        </w:rPr>
      </w:pPr>
    </w:p>
    <w:p w:rsidR="00154850" w:rsidRPr="005960EC" w:rsidRDefault="00154850" w:rsidP="00154850">
      <w:pPr>
        <w:rPr>
          <w:rFonts w:ascii="Times New Roman" w:hAnsi="Times New Roman" w:cs="Times New Roman"/>
          <w:b/>
          <w:sz w:val="24"/>
          <w:szCs w:val="24"/>
        </w:rPr>
      </w:pPr>
    </w:p>
    <w:p w:rsidR="00154850" w:rsidRPr="005960EC" w:rsidRDefault="00154850" w:rsidP="00154850">
      <w:pPr>
        <w:rPr>
          <w:rFonts w:ascii="Times New Roman" w:hAnsi="Times New Roman" w:cs="Times New Roman"/>
          <w:b/>
          <w:sz w:val="24"/>
          <w:szCs w:val="24"/>
        </w:rPr>
      </w:pPr>
    </w:p>
    <w:p w:rsidR="00154850" w:rsidRPr="005960EC" w:rsidRDefault="00154850" w:rsidP="00154850">
      <w:pPr>
        <w:jc w:val="center"/>
        <w:rPr>
          <w:rFonts w:ascii="Times New Roman" w:hAnsi="Times New Roman" w:cs="Times New Roman"/>
          <w:b/>
          <w:sz w:val="24"/>
          <w:szCs w:val="24"/>
        </w:rPr>
      </w:pPr>
    </w:p>
    <w:p w:rsidR="00154850" w:rsidRPr="00154850" w:rsidRDefault="00154850" w:rsidP="00154850">
      <w:pPr>
        <w:jc w:val="center"/>
        <w:rPr>
          <w:rFonts w:ascii="Times New Roman" w:hAnsi="Times New Roman" w:cs="Times New Roman"/>
          <w:b/>
          <w:sz w:val="40"/>
          <w:szCs w:val="24"/>
        </w:rPr>
      </w:pPr>
      <w:r w:rsidRPr="00154850">
        <w:rPr>
          <w:rFonts w:ascii="Times New Roman" w:hAnsi="Times New Roman" w:cs="Times New Roman"/>
          <w:b/>
          <w:sz w:val="40"/>
          <w:szCs w:val="24"/>
        </w:rPr>
        <w:t>Estudiante:   Carlos Tuirán</w:t>
      </w:r>
    </w:p>
    <w:p w:rsidR="00154850" w:rsidRPr="005960EC" w:rsidRDefault="00154850" w:rsidP="00154850">
      <w:pPr>
        <w:jc w:val="center"/>
        <w:rPr>
          <w:rFonts w:ascii="Times New Roman" w:hAnsi="Times New Roman" w:cs="Times New Roman"/>
          <w:b/>
          <w:sz w:val="24"/>
          <w:szCs w:val="24"/>
        </w:rPr>
      </w:pPr>
      <w:r w:rsidRPr="005960EC">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154850" w:rsidRDefault="00154850" w:rsidP="00154850">
      <w:pPr>
        <w:jc w:val="center"/>
        <w:rPr>
          <w:rFonts w:ascii="Times New Roman" w:hAnsi="Times New Roman" w:cs="Times New Roman"/>
          <w:b/>
          <w:sz w:val="24"/>
          <w:szCs w:val="24"/>
        </w:rPr>
      </w:pPr>
    </w:p>
    <w:p w:rsidR="00154850" w:rsidRDefault="00154850" w:rsidP="00154850">
      <w:pPr>
        <w:jc w:val="center"/>
        <w:rPr>
          <w:rFonts w:ascii="Times New Roman" w:hAnsi="Times New Roman" w:cs="Times New Roman"/>
          <w:b/>
          <w:sz w:val="24"/>
          <w:szCs w:val="24"/>
        </w:rPr>
      </w:pPr>
    </w:p>
    <w:p w:rsidR="00154850" w:rsidRDefault="00154850" w:rsidP="00154850">
      <w:pPr>
        <w:jc w:val="center"/>
        <w:rPr>
          <w:rFonts w:ascii="Times New Roman" w:hAnsi="Times New Roman" w:cs="Times New Roman"/>
          <w:b/>
          <w:sz w:val="24"/>
          <w:szCs w:val="24"/>
        </w:rPr>
      </w:pPr>
    </w:p>
    <w:p w:rsidR="00154850" w:rsidRPr="00154850" w:rsidRDefault="00154850" w:rsidP="00154850">
      <w:pPr>
        <w:jc w:val="center"/>
        <w:rPr>
          <w:rFonts w:ascii="Times New Roman" w:hAnsi="Times New Roman" w:cs="Times New Roman"/>
          <w:b/>
          <w:sz w:val="36"/>
          <w:szCs w:val="24"/>
        </w:rPr>
      </w:pPr>
      <w:r w:rsidRPr="00154850">
        <w:rPr>
          <w:rFonts w:ascii="Times New Roman" w:hAnsi="Times New Roman" w:cs="Times New Roman"/>
          <w:b/>
          <w:sz w:val="36"/>
          <w:szCs w:val="24"/>
        </w:rPr>
        <w:t>Desarrollo Dirigido por Pruebas</w:t>
      </w:r>
    </w:p>
    <w:p w:rsidR="00154850" w:rsidRDefault="00154850" w:rsidP="00154850">
      <w:pPr>
        <w:jc w:val="center"/>
        <w:rPr>
          <w:rFonts w:ascii="Times New Roman" w:hAnsi="Times New Roman" w:cs="Times New Roman"/>
          <w:b/>
          <w:sz w:val="24"/>
          <w:szCs w:val="24"/>
        </w:rPr>
      </w:pPr>
    </w:p>
    <w:p w:rsidR="00154850" w:rsidRDefault="00154850" w:rsidP="00154850">
      <w:pPr>
        <w:jc w:val="center"/>
        <w:rPr>
          <w:rFonts w:ascii="Times New Roman" w:hAnsi="Times New Roman" w:cs="Times New Roman"/>
          <w:b/>
          <w:sz w:val="24"/>
          <w:szCs w:val="24"/>
        </w:rPr>
      </w:pPr>
    </w:p>
    <w:p w:rsidR="00154850" w:rsidRPr="005960EC" w:rsidRDefault="00154850" w:rsidP="00154850">
      <w:pPr>
        <w:jc w:val="center"/>
        <w:rPr>
          <w:rFonts w:ascii="Times New Roman" w:hAnsi="Times New Roman" w:cs="Times New Roman"/>
          <w:b/>
          <w:sz w:val="24"/>
          <w:szCs w:val="24"/>
        </w:rPr>
      </w:pPr>
    </w:p>
    <w:p w:rsidR="00154850" w:rsidRPr="005960EC" w:rsidRDefault="00154850" w:rsidP="00154850">
      <w:pPr>
        <w:jc w:val="center"/>
        <w:rPr>
          <w:rFonts w:ascii="Times New Roman" w:hAnsi="Times New Roman" w:cs="Times New Roman"/>
          <w:b/>
          <w:sz w:val="24"/>
          <w:szCs w:val="24"/>
        </w:rPr>
      </w:pPr>
    </w:p>
    <w:p w:rsidR="00154850" w:rsidRPr="005960EC" w:rsidRDefault="00154850" w:rsidP="00154850">
      <w:pPr>
        <w:jc w:val="center"/>
        <w:rPr>
          <w:rFonts w:ascii="Times New Roman" w:hAnsi="Times New Roman" w:cs="Times New Roman"/>
          <w:b/>
          <w:sz w:val="24"/>
          <w:szCs w:val="24"/>
        </w:rPr>
      </w:pPr>
    </w:p>
    <w:p w:rsidR="00154850" w:rsidRPr="00154850" w:rsidRDefault="00154850" w:rsidP="00154850">
      <w:pPr>
        <w:jc w:val="center"/>
        <w:rPr>
          <w:rFonts w:ascii="Times New Roman" w:hAnsi="Times New Roman" w:cs="Times New Roman"/>
          <w:b/>
          <w:sz w:val="32"/>
          <w:szCs w:val="24"/>
        </w:rPr>
      </w:pPr>
      <w:r w:rsidRPr="00154850">
        <w:rPr>
          <w:rFonts w:ascii="Times New Roman" w:hAnsi="Times New Roman" w:cs="Times New Roman"/>
          <w:b/>
          <w:sz w:val="32"/>
          <w:szCs w:val="24"/>
        </w:rPr>
        <w:t>Universidad popular del Cesar</w:t>
      </w:r>
    </w:p>
    <w:p w:rsidR="00154850" w:rsidRPr="00154850" w:rsidRDefault="00154850" w:rsidP="00154850">
      <w:pPr>
        <w:jc w:val="center"/>
        <w:rPr>
          <w:rFonts w:ascii="Times New Roman" w:hAnsi="Times New Roman" w:cs="Times New Roman"/>
          <w:b/>
          <w:sz w:val="32"/>
          <w:szCs w:val="24"/>
        </w:rPr>
      </w:pPr>
      <w:r w:rsidRPr="00154850">
        <w:rPr>
          <w:rFonts w:ascii="Times New Roman" w:hAnsi="Times New Roman" w:cs="Times New Roman"/>
          <w:b/>
          <w:sz w:val="32"/>
          <w:szCs w:val="24"/>
        </w:rPr>
        <w:t xml:space="preserve">Facultad de Ingenieria y </w:t>
      </w:r>
      <w:proofErr w:type="spellStart"/>
      <w:r w:rsidRPr="00154850">
        <w:rPr>
          <w:rFonts w:ascii="Times New Roman" w:hAnsi="Times New Roman" w:cs="Times New Roman"/>
          <w:b/>
          <w:sz w:val="32"/>
          <w:szCs w:val="24"/>
        </w:rPr>
        <w:t>Tecnologias</w:t>
      </w:r>
      <w:proofErr w:type="spellEnd"/>
    </w:p>
    <w:p w:rsidR="00154850" w:rsidRPr="00154850" w:rsidRDefault="00154850" w:rsidP="00154850">
      <w:pPr>
        <w:jc w:val="center"/>
        <w:rPr>
          <w:rFonts w:ascii="Times New Roman" w:hAnsi="Times New Roman" w:cs="Times New Roman"/>
          <w:b/>
          <w:sz w:val="32"/>
          <w:szCs w:val="24"/>
        </w:rPr>
      </w:pPr>
      <w:r w:rsidRPr="00154850">
        <w:rPr>
          <w:rFonts w:ascii="Times New Roman" w:hAnsi="Times New Roman" w:cs="Times New Roman"/>
          <w:b/>
          <w:sz w:val="32"/>
          <w:szCs w:val="24"/>
        </w:rPr>
        <w:t>Valledupar – Cesar</w:t>
      </w:r>
    </w:p>
    <w:p w:rsidR="00154850" w:rsidRPr="00154850" w:rsidRDefault="00154850" w:rsidP="00154850">
      <w:pPr>
        <w:jc w:val="center"/>
        <w:rPr>
          <w:rFonts w:ascii="Times New Roman" w:hAnsi="Times New Roman" w:cs="Times New Roman"/>
          <w:b/>
          <w:sz w:val="32"/>
          <w:szCs w:val="24"/>
        </w:rPr>
      </w:pPr>
      <w:r w:rsidRPr="00154850">
        <w:rPr>
          <w:rFonts w:ascii="Times New Roman" w:hAnsi="Times New Roman" w:cs="Times New Roman"/>
          <w:b/>
          <w:sz w:val="32"/>
          <w:szCs w:val="24"/>
        </w:rPr>
        <w:t>2020</w:t>
      </w:r>
    </w:p>
    <w:p w:rsidR="00D61808" w:rsidRDefault="00D61808">
      <w:pPr>
        <w:rPr>
          <w:rFonts w:ascii="Arial Narrow" w:hAnsi="Arial Narrow" w:cs="Times New Roman"/>
          <w:b/>
          <w:sz w:val="24"/>
          <w:szCs w:val="24"/>
        </w:rPr>
      </w:pPr>
      <w:r w:rsidRPr="00154850">
        <w:rPr>
          <w:rFonts w:ascii="Arial Narrow" w:hAnsi="Arial Narrow" w:cs="Times New Roman"/>
          <w:b/>
          <w:sz w:val="32"/>
          <w:szCs w:val="24"/>
        </w:rPr>
        <w:lastRenderedPageBreak/>
        <w:br w:type="page"/>
      </w:r>
    </w:p>
    <w:p w:rsidR="0058415A" w:rsidRPr="00D607A7" w:rsidRDefault="0058415A" w:rsidP="0058415A">
      <w:pPr>
        <w:spacing w:line="240" w:lineRule="auto"/>
        <w:jc w:val="both"/>
        <w:rPr>
          <w:rFonts w:ascii="Arial Narrow" w:hAnsi="Arial Narrow" w:cs="Times New Roman"/>
          <w:b/>
          <w:sz w:val="24"/>
          <w:szCs w:val="24"/>
        </w:rPr>
      </w:pPr>
      <w:r w:rsidRPr="00D607A7">
        <w:rPr>
          <w:rFonts w:ascii="Arial Narrow" w:hAnsi="Arial Narrow" w:cs="Times New Roman"/>
          <w:b/>
          <w:sz w:val="24"/>
          <w:szCs w:val="24"/>
        </w:rPr>
        <w:lastRenderedPageBreak/>
        <w:t>TITULO DEL PROYECTO</w:t>
      </w:r>
    </w:p>
    <w:p w:rsidR="0058415A" w:rsidRPr="00D607A7" w:rsidRDefault="0058415A" w:rsidP="0058415A">
      <w:pPr>
        <w:spacing w:line="240" w:lineRule="auto"/>
        <w:jc w:val="both"/>
        <w:rPr>
          <w:rFonts w:ascii="Arial Narrow" w:hAnsi="Arial Narrow" w:cs="Times New Roman"/>
          <w:sz w:val="24"/>
          <w:szCs w:val="24"/>
        </w:rPr>
      </w:pPr>
      <w:r w:rsidRPr="00D607A7">
        <w:rPr>
          <w:rFonts w:ascii="Arial Narrow" w:hAnsi="Arial Narrow" w:cs="Times New Roman"/>
          <w:sz w:val="24"/>
          <w:szCs w:val="24"/>
        </w:rPr>
        <w:t xml:space="preserve">Aplicativo web para el Registro y seguimiento </w:t>
      </w:r>
      <w:r>
        <w:rPr>
          <w:rFonts w:ascii="Arial Narrow" w:hAnsi="Arial Narrow" w:cs="Times New Roman"/>
          <w:sz w:val="24"/>
          <w:szCs w:val="24"/>
        </w:rPr>
        <w:t xml:space="preserve">a las </w:t>
      </w:r>
      <w:r w:rsidRPr="00D607A7">
        <w:rPr>
          <w:rFonts w:ascii="Arial Narrow" w:hAnsi="Arial Narrow" w:cs="Times New Roman"/>
          <w:sz w:val="24"/>
          <w:szCs w:val="24"/>
        </w:rPr>
        <w:t>prácticas formativas de CEMPRE.</w:t>
      </w:r>
    </w:p>
    <w:p w:rsidR="0058415A" w:rsidRDefault="0058415A" w:rsidP="0058415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Descripción del problema</w:t>
      </w:r>
    </w:p>
    <w:p w:rsidR="0058415A" w:rsidRDefault="0058415A" w:rsidP="0058415A">
      <w:pPr>
        <w:spacing w:line="240" w:lineRule="auto"/>
        <w:rPr>
          <w:rFonts w:ascii="Times New Roman" w:hAnsi="Times New Roman" w:cs="Times New Roman"/>
          <w:sz w:val="24"/>
          <w:szCs w:val="24"/>
        </w:rPr>
      </w:pPr>
      <w:r>
        <w:rPr>
          <w:rFonts w:ascii="Times New Roman" w:hAnsi="Times New Roman" w:cs="Times New Roman"/>
          <w:sz w:val="24"/>
          <w:szCs w:val="24"/>
        </w:rPr>
        <w:t>Muchas oficinas hoy día realizan sus trámites solo usando papel este método genera problemas como la acumulación de estos, la dificultad de buscar cierta información en concreto o la falta de un método que comprima la información sin tener la persona que analizar todos los datos ella misma. El Centro de Prácticas Empresariales (CEMPRE) tiene este problema, han trabajo desde sus inicios con mucho papel, como solicitudes de prácticas curriculares, diplomados, petición de practicantes por partes de las empresas entre otros trámites.</w:t>
      </w:r>
    </w:p>
    <w:p w:rsidR="0058415A" w:rsidRDefault="0058415A" w:rsidP="0058415A">
      <w:pPr>
        <w:spacing w:line="240" w:lineRule="auto"/>
        <w:rPr>
          <w:rFonts w:ascii="Times New Roman" w:hAnsi="Times New Roman" w:cs="Times New Roman"/>
          <w:sz w:val="24"/>
          <w:szCs w:val="24"/>
        </w:rPr>
      </w:pPr>
      <w:r>
        <w:rPr>
          <w:rFonts w:ascii="Times New Roman" w:hAnsi="Times New Roman" w:cs="Times New Roman"/>
          <w:sz w:val="24"/>
          <w:szCs w:val="24"/>
        </w:rPr>
        <w:t xml:space="preserve">Todos los semestres reciben cientos de solicitudes de prácticas curriculares, prácticas con opción de grado y diplomado, tanto así que se crea un papeleo inmenso en las oficinas de CEMPRE, esto ahora no afecta en gran medida el desarrollo de las actividades de la oficina, pero si crece el número de estudiantes y con ello las solicitudes de estos, si no se implementa el software será muy difícil para la oficina seguir trabajando como en la actualidad. </w:t>
      </w:r>
    </w:p>
    <w:p w:rsidR="00154850" w:rsidRDefault="00154850" w:rsidP="00154850">
      <w:pPr>
        <w:spacing w:line="240" w:lineRule="auto"/>
        <w:rPr>
          <w:rFonts w:ascii="Times New Roman" w:hAnsi="Times New Roman" w:cs="Times New Roman"/>
          <w:b/>
          <w:sz w:val="24"/>
          <w:szCs w:val="24"/>
        </w:rPr>
      </w:pPr>
      <w:r>
        <w:rPr>
          <w:rFonts w:ascii="Times New Roman" w:hAnsi="Times New Roman" w:cs="Times New Roman"/>
          <w:b/>
          <w:sz w:val="24"/>
          <w:szCs w:val="24"/>
        </w:rPr>
        <w:t>Justificación</w:t>
      </w:r>
    </w:p>
    <w:p w:rsidR="00154850" w:rsidRDefault="00154850" w:rsidP="00154850">
      <w:pPr>
        <w:spacing w:line="240" w:lineRule="auto"/>
        <w:rPr>
          <w:rFonts w:ascii="Times New Roman" w:hAnsi="Times New Roman" w:cs="Times New Roman"/>
          <w:sz w:val="24"/>
          <w:szCs w:val="24"/>
        </w:rPr>
      </w:pPr>
      <w:r>
        <w:rPr>
          <w:rFonts w:ascii="Times New Roman" w:hAnsi="Times New Roman" w:cs="Times New Roman"/>
          <w:sz w:val="24"/>
          <w:szCs w:val="24"/>
        </w:rPr>
        <w:t>Este proyecto se hace con el fin de modernizar el tratamiento de los tramites en la oficina de CEMPRE al implementar el software se ayudará a para facilitar el trabajo a los funcionarios estudiantes, profesores y empresas que alguna vez vayan a necesitar estos servicios que brinda CEMPRE. Dado que las Aplicaciones Web permiten hacer este tipo de trámites de forma rápida y segura.</w:t>
      </w:r>
    </w:p>
    <w:p w:rsidR="00154850" w:rsidRDefault="00154850" w:rsidP="00154850">
      <w:pPr>
        <w:spacing w:line="240" w:lineRule="auto"/>
        <w:rPr>
          <w:rFonts w:ascii="Times New Roman" w:hAnsi="Times New Roman" w:cs="Times New Roman"/>
          <w:sz w:val="24"/>
          <w:szCs w:val="24"/>
        </w:rPr>
      </w:pPr>
      <w:r>
        <w:rPr>
          <w:rFonts w:ascii="Times New Roman" w:hAnsi="Times New Roman" w:cs="Times New Roman"/>
          <w:sz w:val="24"/>
          <w:szCs w:val="24"/>
        </w:rPr>
        <w:t xml:space="preserve">Este proyecto se realiza con el fin de implementar un aplicativo web, servirá para reducir tiempo en solicitudes y el papeleo, aportará mayor flexibilidad al momento de que un estudiante se registre y realice solicitudes, los estudiantes, profesores, tutores, administradores y empresas se beneficiaran con el aplicativo web, ya que les permitirá realizar solicitudes en donde se encuentren sin tener que ir a CEMPRE. Al implementare el software se obtendrían más beneficios como facilidad de acceso a la información sobre convenios, realización de todas las solicitudes, obtención de datos estadísticos que le interesen al departamento, el poder realizar trámites desde cualquier parte solo necesitando un navegador y facilidad de búsqueda de determinados datos.   </w:t>
      </w:r>
      <w:r>
        <w:rPr>
          <w:rFonts w:ascii="Times New Roman" w:hAnsi="Times New Roman" w:cs="Times New Roman"/>
          <w:sz w:val="24"/>
          <w:szCs w:val="24"/>
        </w:rPr>
        <w:tab/>
      </w:r>
    </w:p>
    <w:p w:rsidR="00154850" w:rsidRDefault="00154850" w:rsidP="0058415A">
      <w:pPr>
        <w:spacing w:line="240" w:lineRule="auto"/>
        <w:rPr>
          <w:rFonts w:ascii="Times New Roman" w:hAnsi="Times New Roman" w:cs="Times New Roman"/>
          <w:sz w:val="24"/>
          <w:szCs w:val="24"/>
        </w:rPr>
      </w:pPr>
    </w:p>
    <w:p w:rsidR="0058415A" w:rsidRDefault="0058415A" w:rsidP="0058415A">
      <w:pPr>
        <w:spacing w:line="240" w:lineRule="auto"/>
        <w:rPr>
          <w:rFonts w:ascii="Times New Roman" w:hAnsi="Times New Roman" w:cs="Times New Roman"/>
          <w:sz w:val="24"/>
          <w:szCs w:val="24"/>
        </w:rPr>
      </w:pPr>
      <w:r>
        <w:rPr>
          <w:rFonts w:ascii="Times New Roman" w:hAnsi="Times New Roman" w:cs="Times New Roman"/>
          <w:b/>
          <w:sz w:val="24"/>
          <w:szCs w:val="24"/>
        </w:rPr>
        <w:t xml:space="preserve">Objetivos (General y Específicos) </w:t>
      </w:r>
    </w:p>
    <w:p w:rsidR="0058415A" w:rsidRDefault="0058415A" w:rsidP="0058415A">
      <w:pPr>
        <w:spacing w:line="240" w:lineRule="auto"/>
        <w:rPr>
          <w:rFonts w:ascii="Times New Roman" w:hAnsi="Times New Roman" w:cs="Times New Roman"/>
          <w:sz w:val="24"/>
          <w:szCs w:val="24"/>
        </w:rPr>
      </w:pPr>
      <w:r>
        <w:rPr>
          <w:rFonts w:ascii="Times New Roman" w:hAnsi="Times New Roman" w:cs="Times New Roman"/>
          <w:b/>
          <w:sz w:val="24"/>
          <w:szCs w:val="24"/>
        </w:rPr>
        <w:t xml:space="preserve"> General </w:t>
      </w:r>
    </w:p>
    <w:p w:rsidR="0058415A" w:rsidRDefault="0058415A" w:rsidP="0058415A">
      <w:pPr>
        <w:spacing w:line="240" w:lineRule="auto"/>
        <w:rPr>
          <w:rFonts w:ascii="Times New Roman" w:hAnsi="Times New Roman" w:cs="Times New Roman"/>
          <w:sz w:val="24"/>
          <w:szCs w:val="24"/>
        </w:rPr>
      </w:pPr>
      <w:r>
        <w:rPr>
          <w:rFonts w:ascii="Times New Roman" w:hAnsi="Times New Roman" w:cs="Times New Roman"/>
          <w:sz w:val="24"/>
          <w:szCs w:val="24"/>
        </w:rPr>
        <w:t>Implementación de un Aplicativo web para el Registro y seguimiento a las prácticas formativas de CEMPRE</w:t>
      </w:r>
    </w:p>
    <w:p w:rsidR="0058415A" w:rsidRDefault="0058415A" w:rsidP="0058415A">
      <w:pPr>
        <w:spacing w:line="240" w:lineRule="auto"/>
        <w:rPr>
          <w:rFonts w:ascii="Times New Roman" w:hAnsi="Times New Roman" w:cs="Times New Roman"/>
          <w:sz w:val="24"/>
          <w:szCs w:val="24"/>
        </w:rPr>
      </w:pPr>
      <w:r>
        <w:rPr>
          <w:rFonts w:ascii="Times New Roman" w:hAnsi="Times New Roman" w:cs="Times New Roman"/>
          <w:b/>
          <w:sz w:val="24"/>
          <w:szCs w:val="24"/>
        </w:rPr>
        <w:t xml:space="preserve"> Específicos </w:t>
      </w:r>
    </w:p>
    <w:p w:rsidR="0058415A" w:rsidRDefault="0058415A" w:rsidP="0058415A">
      <w:pPr>
        <w:pStyle w:val="Prrafodelista"/>
        <w:numPr>
          <w:ilvl w:val="0"/>
          <w:numId w:val="1"/>
        </w:numPr>
        <w:spacing w:after="200" w:line="240" w:lineRule="auto"/>
        <w:rPr>
          <w:rFonts w:ascii="Times New Roman" w:hAnsi="Times New Roman" w:cs="Times New Roman"/>
          <w:sz w:val="24"/>
          <w:szCs w:val="24"/>
        </w:rPr>
      </w:pPr>
      <w:r>
        <w:rPr>
          <w:rFonts w:ascii="Times New Roman" w:hAnsi="Times New Roman" w:cs="Times New Roman"/>
          <w:sz w:val="24"/>
          <w:szCs w:val="24"/>
        </w:rPr>
        <w:lastRenderedPageBreak/>
        <w:t>Identificar los procesos que actualmente realiza CEMPRE para el registro, asignación y seguimiento a las prácticas formativas.</w:t>
      </w:r>
    </w:p>
    <w:p w:rsidR="0058415A" w:rsidRDefault="0058415A" w:rsidP="0058415A">
      <w:pPr>
        <w:pStyle w:val="Prrafodelista"/>
        <w:numPr>
          <w:ilvl w:val="0"/>
          <w:numId w:val="1"/>
        </w:numPr>
        <w:spacing w:after="200" w:line="240" w:lineRule="auto"/>
        <w:rPr>
          <w:rFonts w:ascii="Times New Roman" w:hAnsi="Times New Roman" w:cs="Times New Roman"/>
          <w:sz w:val="24"/>
          <w:szCs w:val="24"/>
        </w:rPr>
      </w:pPr>
      <w:r>
        <w:rPr>
          <w:rFonts w:ascii="Times New Roman" w:hAnsi="Times New Roman" w:cs="Times New Roman"/>
          <w:sz w:val="24"/>
          <w:szCs w:val="24"/>
        </w:rPr>
        <w:t>Diseñar la base de datos para almacenar de forma óptima y segura la información del Departamento.</w:t>
      </w:r>
    </w:p>
    <w:p w:rsidR="0058415A" w:rsidRDefault="0058415A" w:rsidP="0058415A">
      <w:pPr>
        <w:pStyle w:val="Prrafodelista"/>
        <w:numPr>
          <w:ilvl w:val="0"/>
          <w:numId w:val="1"/>
        </w:numPr>
        <w:spacing w:after="200" w:line="240" w:lineRule="auto"/>
        <w:rPr>
          <w:rFonts w:ascii="Times New Roman" w:hAnsi="Times New Roman" w:cs="Times New Roman"/>
          <w:sz w:val="24"/>
          <w:szCs w:val="24"/>
        </w:rPr>
      </w:pPr>
      <w:r>
        <w:rPr>
          <w:rFonts w:ascii="Times New Roman" w:hAnsi="Times New Roman" w:cs="Times New Roman"/>
          <w:sz w:val="24"/>
          <w:szCs w:val="24"/>
        </w:rPr>
        <w:t>Desarrollar la arquitectura modular del sistema la cual tendrá los siguientes módulos: Registro (Administradores, Estudiantes, Empresas y docentes), Tramites (Solicitud de Practica, Diplomado y Convenios), Administración de Solicitudes, Seguimiento (Calificar Practicantes por parte de los Docentes) Información (Ver Convenios, Practicantes e Información del Departamento y Tramites).</w:t>
      </w:r>
    </w:p>
    <w:p w:rsidR="0058415A" w:rsidRDefault="0058415A" w:rsidP="0058415A">
      <w:pPr>
        <w:pStyle w:val="Prrafodelista"/>
        <w:numPr>
          <w:ilvl w:val="0"/>
          <w:numId w:val="1"/>
        </w:numPr>
        <w:spacing w:after="200" w:line="240" w:lineRule="auto"/>
        <w:rPr>
          <w:rFonts w:ascii="Times New Roman" w:hAnsi="Times New Roman" w:cs="Times New Roman"/>
          <w:sz w:val="24"/>
          <w:szCs w:val="24"/>
        </w:rPr>
      </w:pPr>
      <w:r>
        <w:rPr>
          <w:rFonts w:ascii="Times New Roman" w:hAnsi="Times New Roman" w:cs="Times New Roman"/>
          <w:sz w:val="24"/>
          <w:szCs w:val="24"/>
        </w:rPr>
        <w:t>Validar el sistema a través de pruebas de aceptación por parte del departamento de CEMPRE.</w:t>
      </w:r>
    </w:p>
    <w:p w:rsidR="0058415A" w:rsidRDefault="0058415A" w:rsidP="0058415A">
      <w:pPr>
        <w:pStyle w:val="Prrafodelista"/>
        <w:spacing w:after="200" w:line="240" w:lineRule="auto"/>
        <w:rPr>
          <w:rFonts w:ascii="Times New Roman" w:hAnsi="Times New Roman" w:cs="Times New Roman"/>
          <w:sz w:val="24"/>
          <w:szCs w:val="24"/>
        </w:rPr>
      </w:pPr>
    </w:p>
    <w:p w:rsidR="0058415A" w:rsidRDefault="0058415A" w:rsidP="0058415A">
      <w:pPr>
        <w:pStyle w:val="Prrafodelista"/>
        <w:spacing w:line="240" w:lineRule="auto"/>
        <w:jc w:val="both"/>
        <w:rPr>
          <w:rFonts w:ascii="Times New Roman" w:hAnsi="Times New Roman" w:cs="Times New Roman"/>
          <w:b/>
          <w:sz w:val="24"/>
          <w:szCs w:val="24"/>
        </w:rPr>
      </w:pPr>
      <w:r w:rsidRPr="0058415A">
        <w:rPr>
          <w:rFonts w:ascii="Times New Roman" w:hAnsi="Times New Roman" w:cs="Times New Roman"/>
          <w:b/>
          <w:sz w:val="24"/>
          <w:szCs w:val="24"/>
        </w:rPr>
        <w:t xml:space="preserve"> </w:t>
      </w:r>
    </w:p>
    <w:p w:rsidR="0058415A" w:rsidRDefault="0058415A" w:rsidP="0058415A">
      <w:pPr>
        <w:pStyle w:val="Prrafodelista"/>
        <w:spacing w:line="240" w:lineRule="auto"/>
        <w:jc w:val="both"/>
        <w:rPr>
          <w:rFonts w:ascii="Times New Roman" w:hAnsi="Times New Roman" w:cs="Times New Roman"/>
          <w:b/>
          <w:sz w:val="24"/>
          <w:szCs w:val="24"/>
        </w:rPr>
      </w:pPr>
    </w:p>
    <w:p w:rsidR="0058415A" w:rsidRDefault="0058415A" w:rsidP="0058415A">
      <w:pPr>
        <w:pStyle w:val="Prrafodelista"/>
        <w:spacing w:line="240" w:lineRule="auto"/>
        <w:jc w:val="both"/>
        <w:rPr>
          <w:rFonts w:ascii="Times New Roman" w:hAnsi="Times New Roman" w:cs="Times New Roman"/>
          <w:b/>
          <w:sz w:val="24"/>
          <w:szCs w:val="24"/>
        </w:rPr>
      </w:pPr>
    </w:p>
    <w:p w:rsidR="0058415A" w:rsidRDefault="0058415A" w:rsidP="0058415A">
      <w:pPr>
        <w:pStyle w:val="Prrafodelista"/>
        <w:spacing w:line="240" w:lineRule="auto"/>
        <w:jc w:val="both"/>
        <w:rPr>
          <w:rFonts w:ascii="Times New Roman" w:hAnsi="Times New Roman" w:cs="Times New Roman"/>
          <w:b/>
          <w:sz w:val="24"/>
          <w:szCs w:val="24"/>
        </w:rPr>
      </w:pPr>
    </w:p>
    <w:p w:rsidR="0058415A" w:rsidRDefault="0058415A" w:rsidP="0058415A">
      <w:pPr>
        <w:pStyle w:val="Prrafodelista"/>
        <w:spacing w:line="240" w:lineRule="auto"/>
        <w:jc w:val="both"/>
        <w:rPr>
          <w:rFonts w:ascii="Times New Roman" w:hAnsi="Times New Roman" w:cs="Times New Roman"/>
          <w:b/>
          <w:sz w:val="24"/>
          <w:szCs w:val="24"/>
        </w:rPr>
      </w:pPr>
    </w:p>
    <w:p w:rsidR="0058415A" w:rsidRDefault="0058415A" w:rsidP="0058415A">
      <w:pPr>
        <w:pStyle w:val="Prrafodelista"/>
        <w:spacing w:line="240" w:lineRule="auto"/>
        <w:jc w:val="both"/>
        <w:rPr>
          <w:rFonts w:ascii="Times New Roman" w:hAnsi="Times New Roman" w:cs="Times New Roman"/>
          <w:b/>
          <w:sz w:val="24"/>
          <w:szCs w:val="24"/>
        </w:rPr>
      </w:pPr>
    </w:p>
    <w:p w:rsidR="0058415A" w:rsidRDefault="0058415A" w:rsidP="0058415A">
      <w:pPr>
        <w:pStyle w:val="Prrafodelista"/>
        <w:spacing w:line="240" w:lineRule="auto"/>
        <w:jc w:val="both"/>
        <w:rPr>
          <w:rFonts w:ascii="Times New Roman" w:hAnsi="Times New Roman" w:cs="Times New Roman"/>
          <w:b/>
          <w:sz w:val="24"/>
          <w:szCs w:val="24"/>
        </w:rPr>
      </w:pPr>
    </w:p>
    <w:p w:rsidR="0058415A" w:rsidRPr="0058415A" w:rsidRDefault="0058415A" w:rsidP="0058415A">
      <w:pPr>
        <w:pStyle w:val="Prrafodelista"/>
        <w:spacing w:line="240" w:lineRule="auto"/>
        <w:jc w:val="both"/>
        <w:rPr>
          <w:rFonts w:ascii="Times New Roman" w:hAnsi="Times New Roman" w:cs="Times New Roman"/>
          <w:b/>
          <w:sz w:val="24"/>
          <w:szCs w:val="24"/>
        </w:rPr>
      </w:pPr>
      <w:r w:rsidRPr="0058415A">
        <w:rPr>
          <w:rFonts w:ascii="Times New Roman" w:hAnsi="Times New Roman" w:cs="Times New Roman"/>
          <w:b/>
          <w:sz w:val="24"/>
          <w:szCs w:val="24"/>
        </w:rPr>
        <w:t>Ingeniería de Requerimientos</w:t>
      </w:r>
    </w:p>
    <w:p w:rsidR="0058415A" w:rsidRPr="0058415A" w:rsidRDefault="0058415A" w:rsidP="0058415A">
      <w:pPr>
        <w:pStyle w:val="Prrafodelista"/>
        <w:spacing w:line="240" w:lineRule="auto"/>
        <w:jc w:val="both"/>
        <w:rPr>
          <w:rFonts w:ascii="Times New Roman" w:hAnsi="Times New Roman" w:cs="Times New Roman"/>
          <w:b/>
          <w:sz w:val="24"/>
          <w:szCs w:val="24"/>
        </w:rPr>
      </w:pPr>
      <w:r w:rsidRPr="0058415A">
        <w:rPr>
          <w:rFonts w:ascii="Times New Roman" w:hAnsi="Times New Roman" w:cs="Times New Roman"/>
          <w:b/>
          <w:sz w:val="24"/>
          <w:szCs w:val="24"/>
        </w:rPr>
        <w:t xml:space="preserve"> Requisitos funcionales</w:t>
      </w:r>
    </w:p>
    <w:tbl>
      <w:tblPr>
        <w:tblStyle w:val="Tablaconcuadrcula"/>
        <w:tblW w:w="0" w:type="auto"/>
        <w:tblLook w:val="04A0" w:firstRow="1" w:lastRow="0" w:firstColumn="1" w:lastColumn="0" w:noHBand="0" w:noVBand="1"/>
      </w:tblPr>
      <w:tblGrid>
        <w:gridCol w:w="1056"/>
        <w:gridCol w:w="3410"/>
        <w:gridCol w:w="3372"/>
        <w:gridCol w:w="1216"/>
      </w:tblGrid>
      <w:tr w:rsidR="0058415A" w:rsidTr="006F52AC">
        <w:tc>
          <w:tcPr>
            <w:tcW w:w="10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8415A" w:rsidRDefault="0058415A" w:rsidP="006F52AC">
            <w:pPr>
              <w:jc w:val="center"/>
              <w:rPr>
                <w:rFonts w:ascii="Times New Roman" w:hAnsi="Times New Roman" w:cs="Times New Roman"/>
                <w:b/>
                <w:sz w:val="24"/>
                <w:szCs w:val="24"/>
              </w:rPr>
            </w:pPr>
            <w:r>
              <w:rPr>
                <w:rFonts w:ascii="Times New Roman" w:hAnsi="Times New Roman" w:cs="Times New Roman"/>
                <w:b/>
                <w:sz w:val="24"/>
                <w:szCs w:val="24"/>
              </w:rPr>
              <w:t>Numero</w:t>
            </w:r>
          </w:p>
        </w:tc>
        <w:tc>
          <w:tcPr>
            <w:tcW w:w="3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8415A" w:rsidRDefault="0058415A" w:rsidP="006F52AC">
            <w:pPr>
              <w:jc w:val="center"/>
              <w:rPr>
                <w:rFonts w:ascii="Times New Roman" w:hAnsi="Times New Roman" w:cs="Times New Roman"/>
                <w:b/>
                <w:sz w:val="24"/>
                <w:szCs w:val="24"/>
              </w:rPr>
            </w:pPr>
            <w:r>
              <w:rPr>
                <w:rFonts w:ascii="Times New Roman" w:hAnsi="Times New Roman" w:cs="Times New Roman"/>
                <w:b/>
                <w:sz w:val="24"/>
                <w:szCs w:val="24"/>
              </w:rPr>
              <w:t>Requerimiento</w:t>
            </w:r>
          </w:p>
        </w:tc>
        <w:tc>
          <w:tcPr>
            <w:tcW w:w="33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8415A" w:rsidRDefault="0058415A" w:rsidP="006F52AC">
            <w:pPr>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12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8415A" w:rsidRDefault="0058415A" w:rsidP="006F52AC">
            <w:pPr>
              <w:jc w:val="center"/>
              <w:rPr>
                <w:rFonts w:ascii="Times New Roman" w:hAnsi="Times New Roman" w:cs="Times New Roman"/>
                <w:b/>
                <w:sz w:val="24"/>
                <w:szCs w:val="24"/>
              </w:rPr>
            </w:pPr>
            <w:r>
              <w:rPr>
                <w:rFonts w:ascii="Times New Roman" w:hAnsi="Times New Roman" w:cs="Times New Roman"/>
                <w:b/>
                <w:sz w:val="24"/>
                <w:szCs w:val="24"/>
              </w:rPr>
              <w:t>Prioridad</w:t>
            </w:r>
          </w:p>
        </w:tc>
      </w:tr>
      <w:tr w:rsidR="0058415A" w:rsidTr="006F52AC">
        <w:tc>
          <w:tcPr>
            <w:tcW w:w="1056"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4"/>
                <w:szCs w:val="24"/>
              </w:rPr>
            </w:pPr>
            <w:r>
              <w:rPr>
                <w:rFonts w:ascii="Times New Roman" w:hAnsi="Times New Roman" w:cs="Times New Roman"/>
                <w:sz w:val="24"/>
                <w:szCs w:val="24"/>
              </w:rPr>
              <w:t>RF1</w:t>
            </w:r>
          </w:p>
        </w:tc>
        <w:tc>
          <w:tcPr>
            <w:tcW w:w="3410"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Permitirá el registro del estudiante, docente, tutor, administrador y empresa.</w:t>
            </w:r>
          </w:p>
        </w:tc>
        <w:tc>
          <w:tcPr>
            <w:tcW w:w="3372"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sistema debe permitir el registro de cada uno de los participantes, en este caso de estudiante, docente, tutor, administrador y empresa.</w:t>
            </w:r>
          </w:p>
        </w:tc>
        <w:tc>
          <w:tcPr>
            <w:tcW w:w="1216" w:type="dxa"/>
            <w:tcBorders>
              <w:top w:val="single" w:sz="4" w:space="0" w:color="auto"/>
              <w:left w:val="single" w:sz="4" w:space="0" w:color="auto"/>
              <w:bottom w:val="single" w:sz="4" w:space="0" w:color="auto"/>
              <w:right w:val="single" w:sz="4" w:space="0" w:color="auto"/>
            </w:tcBorders>
            <w:vAlign w:val="center"/>
            <w:hideMark/>
          </w:tcPr>
          <w:p w:rsidR="0058415A" w:rsidRDefault="0058415A" w:rsidP="006F52AC">
            <w:pPr>
              <w:jc w:val="center"/>
              <w:rPr>
                <w:rFonts w:ascii="Times New Roman" w:hAnsi="Times New Roman" w:cs="Times New Roman"/>
                <w:sz w:val="24"/>
                <w:szCs w:val="24"/>
              </w:rPr>
            </w:pPr>
            <w:r>
              <w:rPr>
                <w:rFonts w:ascii="Times New Roman" w:hAnsi="Times New Roman" w:cs="Times New Roman"/>
                <w:sz w:val="24"/>
                <w:szCs w:val="24"/>
              </w:rPr>
              <w:t>Alta</w:t>
            </w:r>
          </w:p>
        </w:tc>
      </w:tr>
      <w:tr w:rsidR="0058415A" w:rsidTr="006F52AC">
        <w:tc>
          <w:tcPr>
            <w:tcW w:w="1056"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4"/>
                <w:szCs w:val="24"/>
              </w:rPr>
            </w:pPr>
            <w:r>
              <w:rPr>
                <w:rFonts w:ascii="Times New Roman" w:hAnsi="Times New Roman" w:cs="Times New Roman"/>
                <w:sz w:val="24"/>
                <w:szCs w:val="24"/>
              </w:rPr>
              <w:t>RF2</w:t>
            </w:r>
          </w:p>
        </w:tc>
        <w:tc>
          <w:tcPr>
            <w:tcW w:w="3410"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Realizar solicitud de prácticas y diplomados.</w:t>
            </w:r>
          </w:p>
        </w:tc>
        <w:tc>
          <w:tcPr>
            <w:tcW w:w="3372"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sistema deberá permitir a los estudiantes realizar las solicitudes correspondientes a su preferencia.</w:t>
            </w:r>
          </w:p>
        </w:tc>
        <w:tc>
          <w:tcPr>
            <w:tcW w:w="1216" w:type="dxa"/>
            <w:tcBorders>
              <w:top w:val="single" w:sz="4" w:space="0" w:color="auto"/>
              <w:left w:val="single" w:sz="4" w:space="0" w:color="auto"/>
              <w:bottom w:val="single" w:sz="4" w:space="0" w:color="auto"/>
              <w:right w:val="single" w:sz="4" w:space="0" w:color="auto"/>
            </w:tcBorders>
            <w:vAlign w:val="center"/>
            <w:hideMark/>
          </w:tcPr>
          <w:p w:rsidR="0058415A" w:rsidRDefault="0058415A" w:rsidP="006F52AC">
            <w:pPr>
              <w:jc w:val="center"/>
              <w:rPr>
                <w:rFonts w:ascii="Times New Roman" w:hAnsi="Times New Roman" w:cs="Times New Roman"/>
                <w:sz w:val="24"/>
                <w:szCs w:val="24"/>
              </w:rPr>
            </w:pPr>
            <w:r>
              <w:rPr>
                <w:rFonts w:ascii="Times New Roman" w:hAnsi="Times New Roman" w:cs="Times New Roman"/>
                <w:sz w:val="24"/>
                <w:szCs w:val="24"/>
              </w:rPr>
              <w:t>Alta</w:t>
            </w:r>
          </w:p>
        </w:tc>
      </w:tr>
      <w:tr w:rsidR="0058415A" w:rsidTr="006F52AC">
        <w:tc>
          <w:tcPr>
            <w:tcW w:w="1056"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4"/>
                <w:szCs w:val="24"/>
              </w:rPr>
            </w:pPr>
            <w:r>
              <w:rPr>
                <w:rFonts w:ascii="Times New Roman" w:hAnsi="Times New Roman" w:cs="Times New Roman"/>
                <w:sz w:val="24"/>
                <w:szCs w:val="24"/>
              </w:rPr>
              <w:t>RF3</w:t>
            </w:r>
          </w:p>
        </w:tc>
        <w:tc>
          <w:tcPr>
            <w:tcW w:w="3410"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Realizar solicitud de convenio empresarial.</w:t>
            </w:r>
          </w:p>
        </w:tc>
        <w:tc>
          <w:tcPr>
            <w:tcW w:w="3372"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sistema deberá permitir a las empresas realizar la solicitud p</w:t>
            </w:r>
          </w:p>
          <w:p w:rsidR="0058415A" w:rsidRDefault="0058415A" w:rsidP="006F52AC">
            <w:pPr>
              <w:jc w:val="both"/>
              <w:rPr>
                <w:rFonts w:ascii="Times New Roman" w:hAnsi="Times New Roman" w:cs="Times New Roman"/>
                <w:sz w:val="20"/>
                <w:szCs w:val="20"/>
              </w:rPr>
            </w:pPr>
            <w:proofErr w:type="gramStart"/>
            <w:r>
              <w:rPr>
                <w:rFonts w:ascii="Times New Roman" w:hAnsi="Times New Roman" w:cs="Times New Roman"/>
                <w:sz w:val="20"/>
                <w:szCs w:val="20"/>
              </w:rPr>
              <w:t>ara</w:t>
            </w:r>
            <w:proofErr w:type="gramEnd"/>
            <w:r>
              <w:rPr>
                <w:rFonts w:ascii="Times New Roman" w:hAnsi="Times New Roman" w:cs="Times New Roman"/>
                <w:sz w:val="20"/>
                <w:szCs w:val="20"/>
              </w:rPr>
              <w:t xml:space="preserve"> convenio empresarial.</w:t>
            </w:r>
          </w:p>
        </w:tc>
        <w:tc>
          <w:tcPr>
            <w:tcW w:w="1216" w:type="dxa"/>
            <w:tcBorders>
              <w:top w:val="single" w:sz="4" w:space="0" w:color="auto"/>
              <w:left w:val="single" w:sz="4" w:space="0" w:color="auto"/>
              <w:bottom w:val="single" w:sz="4" w:space="0" w:color="auto"/>
              <w:right w:val="single" w:sz="4" w:space="0" w:color="auto"/>
            </w:tcBorders>
            <w:vAlign w:val="center"/>
            <w:hideMark/>
          </w:tcPr>
          <w:p w:rsidR="0058415A" w:rsidRDefault="0058415A" w:rsidP="006F52AC">
            <w:pPr>
              <w:jc w:val="center"/>
              <w:rPr>
                <w:rFonts w:ascii="Times New Roman" w:hAnsi="Times New Roman" w:cs="Times New Roman"/>
                <w:sz w:val="24"/>
                <w:szCs w:val="24"/>
              </w:rPr>
            </w:pPr>
            <w:r>
              <w:rPr>
                <w:rFonts w:ascii="Times New Roman" w:hAnsi="Times New Roman" w:cs="Times New Roman"/>
                <w:sz w:val="24"/>
                <w:szCs w:val="24"/>
              </w:rPr>
              <w:t>Alta</w:t>
            </w:r>
          </w:p>
        </w:tc>
      </w:tr>
      <w:tr w:rsidR="0058415A" w:rsidTr="006F52AC">
        <w:tc>
          <w:tcPr>
            <w:tcW w:w="1056"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4"/>
                <w:szCs w:val="24"/>
              </w:rPr>
            </w:pPr>
            <w:r>
              <w:rPr>
                <w:rFonts w:ascii="Times New Roman" w:hAnsi="Times New Roman" w:cs="Times New Roman"/>
                <w:sz w:val="24"/>
                <w:szCs w:val="24"/>
              </w:rPr>
              <w:t>RF4</w:t>
            </w:r>
          </w:p>
        </w:tc>
        <w:tc>
          <w:tcPr>
            <w:tcW w:w="3410"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Evaluar solicitudes.</w:t>
            </w:r>
          </w:p>
        </w:tc>
        <w:tc>
          <w:tcPr>
            <w:tcW w:w="3372"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sistema deberá permitir a los administradores evaluar las solicitudes de prácticas, diplomados y convenio empresarial.</w:t>
            </w:r>
          </w:p>
        </w:tc>
        <w:tc>
          <w:tcPr>
            <w:tcW w:w="1216" w:type="dxa"/>
            <w:tcBorders>
              <w:top w:val="single" w:sz="4" w:space="0" w:color="auto"/>
              <w:left w:val="single" w:sz="4" w:space="0" w:color="auto"/>
              <w:bottom w:val="single" w:sz="4" w:space="0" w:color="auto"/>
              <w:right w:val="single" w:sz="4" w:space="0" w:color="auto"/>
            </w:tcBorders>
            <w:vAlign w:val="center"/>
            <w:hideMark/>
          </w:tcPr>
          <w:p w:rsidR="0058415A" w:rsidRDefault="0058415A" w:rsidP="006F52AC">
            <w:pPr>
              <w:jc w:val="center"/>
              <w:rPr>
                <w:rFonts w:ascii="Times New Roman" w:hAnsi="Times New Roman" w:cs="Times New Roman"/>
                <w:sz w:val="24"/>
                <w:szCs w:val="24"/>
              </w:rPr>
            </w:pPr>
            <w:r>
              <w:rPr>
                <w:rFonts w:ascii="Times New Roman" w:hAnsi="Times New Roman" w:cs="Times New Roman"/>
                <w:sz w:val="24"/>
                <w:szCs w:val="24"/>
              </w:rPr>
              <w:t>Media</w:t>
            </w:r>
          </w:p>
        </w:tc>
      </w:tr>
      <w:tr w:rsidR="0058415A" w:rsidTr="006F52AC">
        <w:tc>
          <w:tcPr>
            <w:tcW w:w="1056"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4"/>
                <w:szCs w:val="24"/>
              </w:rPr>
            </w:pPr>
            <w:r>
              <w:rPr>
                <w:rFonts w:ascii="Times New Roman" w:hAnsi="Times New Roman" w:cs="Times New Roman"/>
                <w:sz w:val="24"/>
                <w:szCs w:val="24"/>
              </w:rPr>
              <w:t>RF5</w:t>
            </w:r>
          </w:p>
        </w:tc>
        <w:tc>
          <w:tcPr>
            <w:tcW w:w="3410"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estudiante podrá montar su avance.</w:t>
            </w:r>
          </w:p>
        </w:tc>
        <w:tc>
          <w:tcPr>
            <w:tcW w:w="3372"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sistema deberá permitir al estudiante adjuntar el avance referente a las prácticas curriculares o con opción de grado.</w:t>
            </w:r>
          </w:p>
        </w:tc>
        <w:tc>
          <w:tcPr>
            <w:tcW w:w="1216" w:type="dxa"/>
            <w:tcBorders>
              <w:top w:val="single" w:sz="4" w:space="0" w:color="auto"/>
              <w:left w:val="single" w:sz="4" w:space="0" w:color="auto"/>
              <w:bottom w:val="single" w:sz="4" w:space="0" w:color="auto"/>
              <w:right w:val="single" w:sz="4" w:space="0" w:color="auto"/>
            </w:tcBorders>
            <w:vAlign w:val="center"/>
            <w:hideMark/>
          </w:tcPr>
          <w:p w:rsidR="0058415A" w:rsidRDefault="0058415A" w:rsidP="006F52AC">
            <w:pPr>
              <w:jc w:val="center"/>
              <w:rPr>
                <w:rFonts w:ascii="Times New Roman" w:hAnsi="Times New Roman" w:cs="Times New Roman"/>
                <w:sz w:val="24"/>
                <w:szCs w:val="24"/>
              </w:rPr>
            </w:pPr>
            <w:r>
              <w:rPr>
                <w:rFonts w:ascii="Times New Roman" w:hAnsi="Times New Roman" w:cs="Times New Roman"/>
                <w:sz w:val="24"/>
                <w:szCs w:val="24"/>
              </w:rPr>
              <w:t>Media</w:t>
            </w:r>
          </w:p>
        </w:tc>
      </w:tr>
      <w:tr w:rsidR="0058415A" w:rsidTr="006F52AC">
        <w:tc>
          <w:tcPr>
            <w:tcW w:w="1056"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4"/>
                <w:szCs w:val="24"/>
              </w:rPr>
            </w:pPr>
            <w:r>
              <w:rPr>
                <w:rFonts w:ascii="Times New Roman" w:hAnsi="Times New Roman" w:cs="Times New Roman"/>
                <w:sz w:val="24"/>
                <w:szCs w:val="24"/>
              </w:rPr>
              <w:t>RF6</w:t>
            </w:r>
          </w:p>
        </w:tc>
        <w:tc>
          <w:tcPr>
            <w:tcW w:w="3410"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Seguimiento a prácticas.</w:t>
            </w:r>
          </w:p>
        </w:tc>
        <w:tc>
          <w:tcPr>
            <w:tcW w:w="3372"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sistema deberá permitir a los tutores realizar un seguimiento a estas.</w:t>
            </w:r>
          </w:p>
        </w:tc>
        <w:tc>
          <w:tcPr>
            <w:tcW w:w="1216" w:type="dxa"/>
            <w:tcBorders>
              <w:top w:val="single" w:sz="4" w:space="0" w:color="auto"/>
              <w:left w:val="single" w:sz="4" w:space="0" w:color="auto"/>
              <w:bottom w:val="single" w:sz="4" w:space="0" w:color="auto"/>
              <w:right w:val="single" w:sz="4" w:space="0" w:color="auto"/>
            </w:tcBorders>
            <w:vAlign w:val="center"/>
            <w:hideMark/>
          </w:tcPr>
          <w:p w:rsidR="0058415A" w:rsidRDefault="0058415A" w:rsidP="006F52AC">
            <w:pPr>
              <w:jc w:val="center"/>
              <w:rPr>
                <w:rFonts w:ascii="Times New Roman" w:hAnsi="Times New Roman" w:cs="Times New Roman"/>
                <w:sz w:val="24"/>
                <w:szCs w:val="24"/>
              </w:rPr>
            </w:pPr>
            <w:r>
              <w:rPr>
                <w:rFonts w:ascii="Times New Roman" w:hAnsi="Times New Roman" w:cs="Times New Roman"/>
                <w:sz w:val="24"/>
                <w:szCs w:val="24"/>
              </w:rPr>
              <w:t>Media</w:t>
            </w:r>
          </w:p>
        </w:tc>
      </w:tr>
      <w:tr w:rsidR="0058415A" w:rsidTr="006F52AC">
        <w:tc>
          <w:tcPr>
            <w:tcW w:w="1056"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4"/>
                <w:szCs w:val="24"/>
              </w:rPr>
            </w:pPr>
            <w:r>
              <w:rPr>
                <w:rFonts w:ascii="Times New Roman" w:hAnsi="Times New Roman" w:cs="Times New Roman"/>
                <w:sz w:val="24"/>
                <w:szCs w:val="24"/>
              </w:rPr>
              <w:t>RF7</w:t>
            </w:r>
          </w:p>
        </w:tc>
        <w:tc>
          <w:tcPr>
            <w:tcW w:w="3410"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Calificación de prácticas.</w:t>
            </w:r>
          </w:p>
        </w:tc>
        <w:tc>
          <w:tcPr>
            <w:tcW w:w="3372" w:type="dxa"/>
            <w:tcBorders>
              <w:top w:val="single" w:sz="4" w:space="0" w:color="auto"/>
              <w:left w:val="single" w:sz="4" w:space="0" w:color="auto"/>
              <w:bottom w:val="single" w:sz="4" w:space="0" w:color="auto"/>
              <w:right w:val="single" w:sz="4" w:space="0" w:color="auto"/>
            </w:tcBorders>
            <w:hideMark/>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sistema deberá permitir a la calificación de prácticas a los docentes responsables.</w:t>
            </w:r>
          </w:p>
        </w:tc>
        <w:tc>
          <w:tcPr>
            <w:tcW w:w="1216" w:type="dxa"/>
            <w:tcBorders>
              <w:top w:val="single" w:sz="4" w:space="0" w:color="auto"/>
              <w:left w:val="single" w:sz="4" w:space="0" w:color="auto"/>
              <w:bottom w:val="single" w:sz="4" w:space="0" w:color="auto"/>
              <w:right w:val="single" w:sz="4" w:space="0" w:color="auto"/>
            </w:tcBorders>
            <w:vAlign w:val="center"/>
            <w:hideMark/>
          </w:tcPr>
          <w:p w:rsidR="0058415A" w:rsidRDefault="0058415A" w:rsidP="006F52AC">
            <w:pPr>
              <w:jc w:val="center"/>
              <w:rPr>
                <w:rFonts w:ascii="Times New Roman" w:hAnsi="Times New Roman" w:cs="Times New Roman"/>
                <w:sz w:val="24"/>
                <w:szCs w:val="24"/>
              </w:rPr>
            </w:pPr>
            <w:r>
              <w:rPr>
                <w:rFonts w:ascii="Times New Roman" w:hAnsi="Times New Roman" w:cs="Times New Roman"/>
                <w:sz w:val="24"/>
                <w:szCs w:val="24"/>
              </w:rPr>
              <w:t>Baja</w:t>
            </w:r>
          </w:p>
        </w:tc>
      </w:tr>
      <w:tr w:rsidR="0058415A" w:rsidTr="006F52AC">
        <w:tc>
          <w:tcPr>
            <w:tcW w:w="1056" w:type="dxa"/>
            <w:tcBorders>
              <w:top w:val="single" w:sz="4" w:space="0" w:color="auto"/>
              <w:left w:val="single" w:sz="4" w:space="0" w:color="auto"/>
              <w:bottom w:val="single" w:sz="4" w:space="0" w:color="auto"/>
              <w:right w:val="single" w:sz="4" w:space="0" w:color="auto"/>
            </w:tcBorders>
          </w:tcPr>
          <w:p w:rsidR="0058415A" w:rsidRDefault="0058415A" w:rsidP="006F52AC">
            <w:pPr>
              <w:jc w:val="both"/>
              <w:rPr>
                <w:rFonts w:ascii="Times New Roman" w:hAnsi="Times New Roman" w:cs="Times New Roman"/>
                <w:sz w:val="24"/>
                <w:szCs w:val="24"/>
              </w:rPr>
            </w:pPr>
            <w:r>
              <w:rPr>
                <w:rFonts w:ascii="Times New Roman" w:hAnsi="Times New Roman" w:cs="Times New Roman"/>
                <w:sz w:val="24"/>
                <w:szCs w:val="24"/>
              </w:rPr>
              <w:t>RF8</w:t>
            </w:r>
          </w:p>
        </w:tc>
        <w:tc>
          <w:tcPr>
            <w:tcW w:w="3410" w:type="dxa"/>
            <w:tcBorders>
              <w:top w:val="single" w:sz="4" w:space="0" w:color="auto"/>
              <w:left w:val="single" w:sz="4" w:space="0" w:color="auto"/>
              <w:bottom w:val="single" w:sz="4" w:space="0" w:color="auto"/>
              <w:right w:val="single" w:sz="4" w:space="0" w:color="auto"/>
            </w:tcBorders>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Gestionar Consultas</w:t>
            </w:r>
          </w:p>
        </w:tc>
        <w:tc>
          <w:tcPr>
            <w:tcW w:w="3372" w:type="dxa"/>
            <w:tcBorders>
              <w:top w:val="single" w:sz="4" w:space="0" w:color="auto"/>
              <w:left w:val="single" w:sz="4" w:space="0" w:color="auto"/>
              <w:bottom w:val="single" w:sz="4" w:space="0" w:color="auto"/>
              <w:right w:val="single" w:sz="4" w:space="0" w:color="auto"/>
            </w:tcBorders>
          </w:tcPr>
          <w:p w:rsidR="0058415A" w:rsidRDefault="0058415A" w:rsidP="006F52AC">
            <w:pPr>
              <w:jc w:val="both"/>
              <w:rPr>
                <w:rFonts w:ascii="Times New Roman" w:hAnsi="Times New Roman" w:cs="Times New Roman"/>
                <w:sz w:val="20"/>
                <w:szCs w:val="20"/>
              </w:rPr>
            </w:pPr>
            <w:r>
              <w:rPr>
                <w:rFonts w:ascii="Times New Roman" w:hAnsi="Times New Roman" w:cs="Times New Roman"/>
                <w:sz w:val="20"/>
                <w:szCs w:val="20"/>
              </w:rPr>
              <w:t>El sistema deberá permitir gestionar todas las consultas hechas por los usuarios.</w:t>
            </w:r>
          </w:p>
        </w:tc>
        <w:tc>
          <w:tcPr>
            <w:tcW w:w="1216" w:type="dxa"/>
            <w:tcBorders>
              <w:top w:val="single" w:sz="4" w:space="0" w:color="auto"/>
              <w:left w:val="single" w:sz="4" w:space="0" w:color="auto"/>
              <w:bottom w:val="single" w:sz="4" w:space="0" w:color="auto"/>
              <w:right w:val="single" w:sz="4" w:space="0" w:color="auto"/>
            </w:tcBorders>
            <w:vAlign w:val="center"/>
          </w:tcPr>
          <w:p w:rsidR="0058415A" w:rsidRDefault="0058415A" w:rsidP="006F52AC">
            <w:pPr>
              <w:jc w:val="center"/>
              <w:rPr>
                <w:rFonts w:ascii="Times New Roman" w:hAnsi="Times New Roman" w:cs="Times New Roman"/>
                <w:sz w:val="24"/>
                <w:szCs w:val="24"/>
              </w:rPr>
            </w:pPr>
            <w:r>
              <w:rPr>
                <w:rFonts w:ascii="Times New Roman" w:hAnsi="Times New Roman" w:cs="Times New Roman"/>
                <w:sz w:val="24"/>
                <w:szCs w:val="24"/>
              </w:rPr>
              <w:t>Baja</w:t>
            </w:r>
          </w:p>
        </w:tc>
      </w:tr>
    </w:tbl>
    <w:p w:rsidR="0058415A" w:rsidRDefault="0058415A" w:rsidP="0058415A">
      <w:pPr>
        <w:spacing w:line="240" w:lineRule="auto"/>
        <w:ind w:left="360"/>
        <w:jc w:val="both"/>
        <w:rPr>
          <w:rFonts w:ascii="Arial" w:hAnsi="Arial" w:cs="Arial"/>
          <w:b/>
        </w:rPr>
      </w:pPr>
    </w:p>
    <w:p w:rsidR="0058415A" w:rsidRPr="0058415A" w:rsidRDefault="0058415A" w:rsidP="0058415A">
      <w:pPr>
        <w:spacing w:line="240" w:lineRule="auto"/>
        <w:ind w:left="360"/>
        <w:jc w:val="both"/>
        <w:rPr>
          <w:rFonts w:ascii="Arial" w:hAnsi="Arial" w:cs="Arial"/>
          <w:b/>
        </w:rPr>
      </w:pPr>
      <w:r w:rsidRPr="0058415A">
        <w:rPr>
          <w:rFonts w:ascii="Arial" w:hAnsi="Arial" w:cs="Arial"/>
          <w:b/>
        </w:rPr>
        <w:lastRenderedPageBreak/>
        <w:t xml:space="preserve"> DIAGRAMAS DE CLASES </w:t>
      </w:r>
    </w:p>
    <w:p w:rsidR="0058415A" w:rsidRDefault="0058415A" w:rsidP="0058415A">
      <w:pPr>
        <w:pStyle w:val="Prrafodelista"/>
        <w:numPr>
          <w:ilvl w:val="0"/>
          <w:numId w:val="1"/>
        </w:numPr>
      </w:pPr>
      <w:r>
        <w:t>Diagrama de Clas</w:t>
      </w:r>
      <w:r w:rsidR="0069604A">
        <w:t>es</w:t>
      </w:r>
      <w:del w:id="1" w:author="USUS" w:date="2019-07-18T19:47:00Z">
        <w:r w:rsidDel="00542E9A">
          <w:rPr>
            <w:noProof/>
          </w:rPr>
          <w:drawing>
            <wp:inline distT="0" distB="0" distL="0" distR="0" wp14:anchorId="5F812791" wp14:editId="78D7D77D">
              <wp:extent cx="7608352" cy="5939576"/>
              <wp:effectExtent l="0" t="0" r="0" b="444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6">
                        <a:extLst>
                          <a:ext uri="{28A0092B-C50C-407E-A947-70E740481C1C}">
                            <a14:useLocalDpi xmlns:a14="http://schemas.microsoft.com/office/drawing/2010/main" val="0"/>
                          </a:ext>
                        </a:extLst>
                      </a:blip>
                      <a:stretch>
                        <a:fillRect/>
                      </a:stretch>
                    </pic:blipFill>
                    <pic:spPr>
                      <a:xfrm>
                        <a:off x="0" y="0"/>
                        <a:ext cx="7608352" cy="5939576"/>
                      </a:xfrm>
                      <a:prstGeom prst="rect">
                        <a:avLst/>
                      </a:prstGeom>
                    </pic:spPr>
                  </pic:pic>
                </a:graphicData>
              </a:graphic>
            </wp:inline>
          </w:drawing>
        </w:r>
      </w:del>
    </w:p>
    <w:p w:rsidR="004601B7" w:rsidRDefault="004601B7"/>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154850" w:rsidRPr="00D45177" w:rsidRDefault="00154850" w:rsidP="00154850">
      <w:pPr>
        <w:spacing w:line="240" w:lineRule="auto"/>
        <w:jc w:val="both"/>
        <w:rPr>
          <w:rFonts w:ascii="Arial" w:hAnsi="Arial" w:cs="Arial"/>
          <w:b/>
        </w:rPr>
      </w:pPr>
      <w:r>
        <w:rPr>
          <w:rFonts w:ascii="Arial" w:hAnsi="Arial" w:cs="Arial"/>
          <w:b/>
        </w:rPr>
        <w:lastRenderedPageBreak/>
        <w:t>DIAGRAMAS DE CASO DE USO</w:t>
      </w:r>
    </w:p>
    <w:p w:rsidR="00154850" w:rsidRDefault="00154850" w:rsidP="00154850">
      <w:pPr>
        <w:spacing w:line="240" w:lineRule="auto"/>
        <w:jc w:val="both"/>
        <w:rPr>
          <w:rFonts w:ascii="Arial" w:hAnsi="Arial" w:cs="Arial"/>
        </w:rPr>
      </w:pPr>
      <w:r>
        <w:rPr>
          <w:rFonts w:ascii="Arial" w:hAnsi="Arial" w:cs="Arial"/>
        </w:rPr>
        <w:t>Administrador</w:t>
      </w:r>
    </w:p>
    <w:p w:rsidR="00154850" w:rsidRDefault="00154850" w:rsidP="00154850">
      <w:pPr>
        <w:spacing w:line="240" w:lineRule="auto"/>
        <w:jc w:val="both"/>
        <w:rPr>
          <w:rFonts w:ascii="Arial" w:hAnsi="Arial" w:cs="Arial"/>
          <w:noProof/>
        </w:rPr>
      </w:pPr>
      <w:r>
        <w:rPr>
          <w:rFonts w:ascii="Arial" w:hAnsi="Arial" w:cs="Arial"/>
          <w:noProof/>
        </w:rPr>
        <w:drawing>
          <wp:inline distT="0" distB="0" distL="0" distR="0" wp14:anchorId="43F0EE4B" wp14:editId="0CF28FA3">
            <wp:extent cx="7766108" cy="3701668"/>
            <wp:effectExtent l="0" t="0" r="635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Administrador.jpg"/>
                    <pic:cNvPicPr/>
                  </pic:nvPicPr>
                  <pic:blipFill>
                    <a:blip r:embed="rId7">
                      <a:extLst>
                        <a:ext uri="{28A0092B-C50C-407E-A947-70E740481C1C}">
                          <a14:useLocalDpi xmlns:a14="http://schemas.microsoft.com/office/drawing/2010/main" val="0"/>
                        </a:ext>
                      </a:extLst>
                    </a:blip>
                    <a:stretch>
                      <a:fillRect/>
                    </a:stretch>
                  </pic:blipFill>
                  <pic:spPr>
                    <a:xfrm>
                      <a:off x="0" y="0"/>
                      <a:ext cx="7770289" cy="3703661"/>
                    </a:xfrm>
                    <a:prstGeom prst="rect">
                      <a:avLst/>
                    </a:prstGeom>
                  </pic:spPr>
                </pic:pic>
              </a:graphicData>
            </a:graphic>
          </wp:inline>
        </w:drawing>
      </w:r>
    </w:p>
    <w:p w:rsidR="00154850" w:rsidRDefault="00154850" w:rsidP="00154850">
      <w:r>
        <w:t>Estudiante</w:t>
      </w:r>
    </w:p>
    <w:p w:rsidR="00154850" w:rsidRDefault="00154850" w:rsidP="00154850">
      <w:r>
        <w:rPr>
          <w:noProof/>
        </w:rPr>
        <w:drawing>
          <wp:inline distT="0" distB="0" distL="0" distR="0" wp14:anchorId="507D1244" wp14:editId="6932A16D">
            <wp:extent cx="6144424" cy="3132000"/>
            <wp:effectExtent l="0" t="0" r="889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Estudiante.jpg"/>
                    <pic:cNvPicPr/>
                  </pic:nvPicPr>
                  <pic:blipFill>
                    <a:blip r:embed="rId8">
                      <a:extLst>
                        <a:ext uri="{28A0092B-C50C-407E-A947-70E740481C1C}">
                          <a14:useLocalDpi xmlns:a14="http://schemas.microsoft.com/office/drawing/2010/main" val="0"/>
                        </a:ext>
                      </a:extLst>
                    </a:blip>
                    <a:stretch>
                      <a:fillRect/>
                    </a:stretch>
                  </pic:blipFill>
                  <pic:spPr>
                    <a:xfrm>
                      <a:off x="0" y="0"/>
                      <a:ext cx="6144424" cy="3132000"/>
                    </a:xfrm>
                    <a:prstGeom prst="rect">
                      <a:avLst/>
                    </a:prstGeom>
                  </pic:spPr>
                </pic:pic>
              </a:graphicData>
            </a:graphic>
          </wp:inline>
        </w:drawing>
      </w:r>
    </w:p>
    <w:p w:rsidR="00154850" w:rsidRDefault="00154850" w:rsidP="00154850"/>
    <w:p w:rsidR="00154850" w:rsidRDefault="00154850" w:rsidP="00154850">
      <w:r>
        <w:lastRenderedPageBreak/>
        <w:t>Profesor</w:t>
      </w:r>
    </w:p>
    <w:p w:rsidR="00154850" w:rsidRDefault="00154850" w:rsidP="00154850">
      <w:r>
        <w:rPr>
          <w:noProof/>
        </w:rPr>
        <w:drawing>
          <wp:inline distT="0" distB="0" distL="0" distR="0" wp14:anchorId="5667D3EC" wp14:editId="6839F234">
            <wp:extent cx="6187426" cy="2988000"/>
            <wp:effectExtent l="0" t="0" r="4445" b="317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Profesor.jpg"/>
                    <pic:cNvPicPr/>
                  </pic:nvPicPr>
                  <pic:blipFill>
                    <a:blip r:embed="rId9">
                      <a:extLst>
                        <a:ext uri="{28A0092B-C50C-407E-A947-70E740481C1C}">
                          <a14:useLocalDpi xmlns:a14="http://schemas.microsoft.com/office/drawing/2010/main" val="0"/>
                        </a:ext>
                      </a:extLst>
                    </a:blip>
                    <a:stretch>
                      <a:fillRect/>
                    </a:stretch>
                  </pic:blipFill>
                  <pic:spPr>
                    <a:xfrm>
                      <a:off x="0" y="0"/>
                      <a:ext cx="6187426" cy="2988000"/>
                    </a:xfrm>
                    <a:prstGeom prst="rect">
                      <a:avLst/>
                    </a:prstGeom>
                  </pic:spPr>
                </pic:pic>
              </a:graphicData>
            </a:graphic>
          </wp:inline>
        </w:drawing>
      </w:r>
    </w:p>
    <w:p w:rsidR="00154850" w:rsidRDefault="00154850" w:rsidP="00154850">
      <w:pPr>
        <w:spacing w:line="240" w:lineRule="auto"/>
        <w:jc w:val="both"/>
        <w:rPr>
          <w:rFonts w:ascii="Arial" w:hAnsi="Arial" w:cs="Arial"/>
        </w:rPr>
      </w:pPr>
      <w:r>
        <w:rPr>
          <w:rFonts w:ascii="Arial" w:hAnsi="Arial" w:cs="Arial"/>
        </w:rPr>
        <w:t>Empresa</w:t>
      </w:r>
    </w:p>
    <w:p w:rsidR="00154850" w:rsidRDefault="00154850" w:rsidP="00154850">
      <w:pPr>
        <w:spacing w:line="240" w:lineRule="auto"/>
        <w:jc w:val="both"/>
        <w:rPr>
          <w:rFonts w:ascii="Arial" w:hAnsi="Arial" w:cs="Arial"/>
          <w:noProof/>
        </w:rPr>
      </w:pPr>
    </w:p>
    <w:p w:rsidR="00154850" w:rsidRDefault="00154850" w:rsidP="00154850">
      <w:pPr>
        <w:spacing w:line="240" w:lineRule="auto"/>
        <w:jc w:val="both"/>
        <w:rPr>
          <w:rFonts w:ascii="Arial" w:hAnsi="Arial" w:cs="Arial"/>
        </w:rPr>
      </w:pPr>
      <w:r>
        <w:rPr>
          <w:rFonts w:ascii="Arial" w:hAnsi="Arial" w:cs="Arial"/>
          <w:noProof/>
        </w:rPr>
        <w:drawing>
          <wp:inline distT="0" distB="0" distL="0" distR="0" wp14:anchorId="120D9D32" wp14:editId="2F5434A6">
            <wp:extent cx="6158802" cy="2016000"/>
            <wp:effectExtent l="0" t="0" r="0" b="381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__Casos_Empresa_1.jpg"/>
                    <pic:cNvPicPr/>
                  </pic:nvPicPr>
                  <pic:blipFill>
                    <a:blip r:embed="rId10">
                      <a:extLst>
                        <a:ext uri="{28A0092B-C50C-407E-A947-70E740481C1C}">
                          <a14:useLocalDpi xmlns:a14="http://schemas.microsoft.com/office/drawing/2010/main" val="0"/>
                        </a:ext>
                      </a:extLst>
                    </a:blip>
                    <a:stretch>
                      <a:fillRect/>
                    </a:stretch>
                  </pic:blipFill>
                  <pic:spPr>
                    <a:xfrm>
                      <a:off x="0" y="0"/>
                      <a:ext cx="6158802" cy="2016000"/>
                    </a:xfrm>
                    <a:prstGeom prst="rect">
                      <a:avLst/>
                    </a:prstGeom>
                  </pic:spPr>
                </pic:pic>
              </a:graphicData>
            </a:graphic>
          </wp:inline>
        </w:drawing>
      </w:r>
    </w:p>
    <w:p w:rsidR="00154850" w:rsidRDefault="00154850" w:rsidP="00154850">
      <w:pPr>
        <w:spacing w:line="240" w:lineRule="auto"/>
        <w:jc w:val="both"/>
        <w:rPr>
          <w:rFonts w:ascii="Arial" w:hAnsi="Arial" w:cs="Arial"/>
        </w:rPr>
      </w:pPr>
    </w:p>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154850" w:rsidRDefault="00154850"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Historias de usuario</w:t>
      </w:r>
    </w:p>
    <w:tbl>
      <w:tblPr>
        <w:tblStyle w:val="Tablaconcuadrcula"/>
        <w:tblW w:w="0" w:type="auto"/>
        <w:tblInd w:w="360" w:type="dxa"/>
        <w:tblLook w:val="04A0" w:firstRow="1" w:lastRow="0" w:firstColumn="1" w:lastColumn="0" w:noHBand="0" w:noVBand="1"/>
      </w:tblPr>
      <w:tblGrid>
        <w:gridCol w:w="2796"/>
        <w:gridCol w:w="5898"/>
      </w:tblGrid>
      <w:tr w:rsidR="00B77B33" w:rsidRPr="004C5B25" w:rsidTr="006F52AC">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Historias de usuario</w:t>
            </w:r>
          </w:p>
        </w:tc>
      </w:tr>
      <w:tr w:rsidR="00B77B33" w:rsidRPr="004C5B25" w:rsidTr="006F52AC">
        <w:tc>
          <w:tcPr>
            <w:tcW w:w="2896"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 xml:space="preserve">Numero: </w:t>
            </w:r>
            <w:r w:rsidRPr="004C5B25">
              <w:rPr>
                <w:rFonts w:ascii="Arial Narrow" w:hAnsi="Arial Narrow" w:cs="Arial"/>
                <w:szCs w:val="24"/>
              </w:rPr>
              <w:t>HU01</w:t>
            </w:r>
          </w:p>
        </w:tc>
        <w:tc>
          <w:tcPr>
            <w:tcW w:w="6138"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Usuario: </w:t>
            </w:r>
            <w:r w:rsidRPr="004C5B25">
              <w:rPr>
                <w:rFonts w:ascii="Arial Narrow" w:hAnsi="Arial Narrow" w:cs="Arial"/>
                <w:szCs w:val="24"/>
              </w:rPr>
              <w:t xml:space="preserve">Usuario de </w:t>
            </w:r>
            <w:r>
              <w:rPr>
                <w:rFonts w:ascii="Arial Narrow" w:hAnsi="Arial Narrow" w:cs="Arial"/>
                <w:szCs w:val="24"/>
              </w:rPr>
              <w:t>Cempre</w:t>
            </w:r>
          </w:p>
        </w:tc>
      </w:tr>
      <w:tr w:rsidR="00B77B33" w:rsidRPr="004C5B25" w:rsidTr="006F52AC">
        <w:tc>
          <w:tcPr>
            <w:tcW w:w="2896"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Nombre de Historia:</w:t>
            </w:r>
          </w:p>
        </w:tc>
        <w:tc>
          <w:tcPr>
            <w:tcW w:w="6138"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szCs w:val="24"/>
              </w:rPr>
              <w:t>Registro de administradores</w:t>
            </w:r>
          </w:p>
        </w:tc>
      </w:tr>
      <w:tr w:rsidR="00B77B33" w:rsidRPr="004C5B25" w:rsidTr="006F52AC">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Puntos estimados: </w:t>
            </w:r>
            <w:r>
              <w:rPr>
                <w:rFonts w:ascii="Arial Narrow" w:hAnsi="Arial Narrow" w:cs="Arial"/>
                <w:szCs w:val="24"/>
              </w:rPr>
              <w:t>8</w:t>
            </w:r>
            <w:r w:rsidRPr="004C5B25">
              <w:rPr>
                <w:rFonts w:ascii="Arial Narrow" w:hAnsi="Arial Narrow" w:cs="Arial"/>
                <w:szCs w:val="24"/>
              </w:rPr>
              <w:t xml:space="preserve"> horas</w:t>
            </w:r>
          </w:p>
        </w:tc>
      </w:tr>
      <w:tr w:rsidR="00B77B33" w:rsidRPr="004C5B25" w:rsidTr="006F52AC">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Programador responsable: </w:t>
            </w:r>
            <w:r w:rsidR="00D8412F">
              <w:rPr>
                <w:rFonts w:ascii="Arial Narrow" w:hAnsi="Arial Narrow" w:cs="Arial"/>
                <w:szCs w:val="24"/>
              </w:rPr>
              <w:t>Carlos Tuiran</w:t>
            </w:r>
          </w:p>
        </w:tc>
      </w:tr>
      <w:tr w:rsidR="00B77B33" w:rsidRPr="004C5B25"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 xml:space="preserve">Descripción: </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Como:</w:t>
            </w:r>
            <w:r>
              <w:rPr>
                <w:rFonts w:ascii="Arial Narrow" w:hAnsi="Arial Narrow" w:cs="Arial"/>
                <w:szCs w:val="24"/>
              </w:rPr>
              <w:t xml:space="preserve"> Usuario de CEMPRE</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BA0262">
              <w:rPr>
                <w:rFonts w:ascii="Arial Narrow" w:hAnsi="Arial Narrow" w:cs="Arial"/>
                <w:b/>
                <w:szCs w:val="24"/>
              </w:rPr>
              <w:t>Quiero:</w:t>
            </w:r>
            <w:r>
              <w:rPr>
                <w:rFonts w:ascii="Arial Narrow" w:hAnsi="Arial Narrow" w:cs="Arial"/>
                <w:b/>
                <w:szCs w:val="24"/>
              </w:rPr>
              <w:t xml:space="preserve"> </w:t>
            </w:r>
            <w:r>
              <w:rPr>
                <w:rFonts w:ascii="Arial Narrow" w:hAnsi="Arial Narrow" w:cs="Arial"/>
                <w:szCs w:val="24"/>
              </w:rPr>
              <w:t>que e</w:t>
            </w:r>
            <w:r w:rsidRPr="004C5B25">
              <w:rPr>
                <w:rFonts w:ascii="Arial Narrow" w:hAnsi="Arial Narrow" w:cs="Arial"/>
                <w:szCs w:val="24"/>
              </w:rPr>
              <w:t xml:space="preserve">l sistema debe permitir el registro de los administradores de </w:t>
            </w:r>
            <w:proofErr w:type="spellStart"/>
            <w:r w:rsidRPr="004C5B25">
              <w:rPr>
                <w:rFonts w:ascii="Arial Narrow" w:hAnsi="Arial Narrow" w:cs="Arial"/>
                <w:szCs w:val="24"/>
              </w:rPr>
              <w:t>cempre</w:t>
            </w:r>
            <w:proofErr w:type="spellEnd"/>
            <w:r w:rsidRPr="004C5B25">
              <w:rPr>
                <w:rFonts w:ascii="Arial Narrow" w:hAnsi="Arial Narrow" w:cs="Arial"/>
                <w:szCs w:val="24"/>
              </w:rPr>
              <w:t xml:space="preserve">, </w:t>
            </w:r>
          </w:p>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proofErr w:type="gramStart"/>
            <w:r w:rsidRPr="00BA0262">
              <w:rPr>
                <w:rFonts w:ascii="Arial Narrow" w:hAnsi="Arial Narrow" w:cs="Arial"/>
                <w:b/>
                <w:szCs w:val="24"/>
              </w:rPr>
              <w:t>para</w:t>
            </w:r>
            <w:proofErr w:type="gramEnd"/>
            <w:r w:rsidRPr="00BA0262">
              <w:rPr>
                <w:rFonts w:ascii="Arial Narrow" w:hAnsi="Arial Narrow" w:cs="Arial"/>
                <w:b/>
                <w:szCs w:val="24"/>
              </w:rPr>
              <w:t>:</w:t>
            </w:r>
            <w:r w:rsidRPr="004C5B25">
              <w:rPr>
                <w:rFonts w:ascii="Arial Narrow" w:hAnsi="Arial Narrow" w:cs="Arial"/>
                <w:szCs w:val="24"/>
              </w:rPr>
              <w:t xml:space="preserve"> que</w:t>
            </w:r>
            <w:r>
              <w:rPr>
                <w:rFonts w:ascii="Arial Narrow" w:hAnsi="Arial Narrow" w:cs="Arial"/>
                <w:szCs w:val="24"/>
              </w:rPr>
              <w:t xml:space="preserve"> los administradores</w:t>
            </w:r>
            <w:r w:rsidRPr="004C5B25">
              <w:rPr>
                <w:rFonts w:ascii="Arial Narrow" w:hAnsi="Arial Narrow" w:cs="Arial"/>
                <w:szCs w:val="24"/>
              </w:rPr>
              <w:t xml:space="preserve"> puedan revisar los procesos referentes a estos.</w:t>
            </w:r>
          </w:p>
        </w:tc>
      </w:tr>
      <w:tr w:rsidR="00B77B33" w:rsidRPr="004C5B25" w:rsidTr="006F52AC">
        <w:trPr>
          <w:trHeight w:val="458"/>
        </w:trPr>
        <w:tc>
          <w:tcPr>
            <w:tcW w:w="9034" w:type="dxa"/>
            <w:gridSpan w:val="2"/>
          </w:tcPr>
          <w:p w:rsidR="006342AD" w:rsidRDefault="00B77B33" w:rsidP="00D8412F">
            <w:pPr>
              <w:pStyle w:val="Prrafodelista"/>
              <w:autoSpaceDE w:val="0"/>
              <w:autoSpaceDN w:val="0"/>
              <w:adjustRightInd w:val="0"/>
              <w:spacing w:line="360" w:lineRule="auto"/>
              <w:ind w:left="0"/>
              <w:jc w:val="both"/>
              <w:rPr>
                <w:rFonts w:ascii="Arial Narrow" w:hAnsi="Arial Narrow" w:cs="Arial"/>
                <w:b/>
                <w:szCs w:val="24"/>
              </w:rPr>
            </w:pPr>
            <w:proofErr w:type="spellStart"/>
            <w:r w:rsidRPr="004C5B25">
              <w:rPr>
                <w:rFonts w:ascii="Arial Narrow" w:hAnsi="Arial Narrow" w:cs="Arial"/>
                <w:b/>
                <w:szCs w:val="24"/>
              </w:rPr>
              <w:t>Validación</w:t>
            </w:r>
            <w:proofErr w:type="gramStart"/>
            <w:r w:rsidRPr="004C5B25">
              <w:rPr>
                <w:rFonts w:ascii="Arial Narrow" w:hAnsi="Arial Narrow" w:cs="Arial"/>
                <w:b/>
                <w:szCs w:val="24"/>
              </w:rPr>
              <w:t>:</w:t>
            </w:r>
            <w:r w:rsidR="00D8412F">
              <w:rPr>
                <w:rFonts w:ascii="Arial Narrow" w:hAnsi="Arial Narrow" w:cs="Arial"/>
                <w:b/>
                <w:szCs w:val="24"/>
              </w:rPr>
              <w:t>D</w:t>
            </w:r>
            <w:proofErr w:type="spellEnd"/>
            <w:proofErr w:type="gramEnd"/>
          </w:p>
          <w:p w:rsidR="00B77B33" w:rsidRPr="004C5B25" w:rsidRDefault="00B77B33" w:rsidP="00D8412F">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szCs w:val="24"/>
              </w:rPr>
              <w:t>eberán llenar un Formulario.</w:t>
            </w:r>
          </w:p>
        </w:tc>
      </w:tr>
    </w:tbl>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2"/>
        <w:gridCol w:w="5892"/>
      </w:tblGrid>
      <w:tr w:rsidR="00B77B33" w:rsidRPr="004C5B25" w:rsidTr="006F52AC">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Historias de usuario</w:t>
            </w:r>
          </w:p>
        </w:tc>
      </w:tr>
      <w:tr w:rsidR="00B77B33" w:rsidRPr="004C5B25" w:rsidTr="006F52AC">
        <w:tc>
          <w:tcPr>
            <w:tcW w:w="2896"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Numero: </w:t>
            </w:r>
            <w:r w:rsidRPr="004C5B25">
              <w:rPr>
                <w:rFonts w:ascii="Arial Narrow" w:hAnsi="Arial Narrow" w:cs="Arial"/>
                <w:szCs w:val="24"/>
              </w:rPr>
              <w:t>HU02</w:t>
            </w:r>
          </w:p>
        </w:tc>
        <w:tc>
          <w:tcPr>
            <w:tcW w:w="6138"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Usuario: </w:t>
            </w:r>
            <w:r w:rsidRPr="004C5B25">
              <w:rPr>
                <w:rFonts w:ascii="Arial Narrow" w:hAnsi="Arial Narrow" w:cs="Arial"/>
                <w:szCs w:val="24"/>
              </w:rPr>
              <w:t xml:space="preserve">Usuario de </w:t>
            </w:r>
            <w:r>
              <w:rPr>
                <w:rFonts w:ascii="Arial Narrow" w:hAnsi="Arial Narrow" w:cs="Arial"/>
                <w:szCs w:val="24"/>
              </w:rPr>
              <w:t>Cempre</w:t>
            </w:r>
          </w:p>
        </w:tc>
      </w:tr>
      <w:tr w:rsidR="00B77B33" w:rsidRPr="004C5B25" w:rsidTr="006F52AC">
        <w:tc>
          <w:tcPr>
            <w:tcW w:w="2896"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Nombre de Historia:</w:t>
            </w:r>
          </w:p>
        </w:tc>
        <w:tc>
          <w:tcPr>
            <w:tcW w:w="6138"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szCs w:val="24"/>
              </w:rPr>
              <w:t>Registro de estudiante</w:t>
            </w:r>
          </w:p>
        </w:tc>
      </w:tr>
      <w:tr w:rsidR="00B77B33" w:rsidRPr="004C5B25" w:rsidTr="006F52AC">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Puntos estimados: </w:t>
            </w:r>
            <w:r>
              <w:rPr>
                <w:rFonts w:ascii="Arial Narrow" w:hAnsi="Arial Narrow" w:cs="Arial"/>
                <w:szCs w:val="24"/>
              </w:rPr>
              <w:t>8</w:t>
            </w:r>
            <w:r w:rsidRPr="004C5B25">
              <w:rPr>
                <w:rFonts w:ascii="Arial Narrow" w:hAnsi="Arial Narrow" w:cs="Arial"/>
                <w:szCs w:val="24"/>
              </w:rPr>
              <w:t xml:space="preserve"> horas</w:t>
            </w:r>
          </w:p>
        </w:tc>
      </w:tr>
      <w:tr w:rsidR="00B77B33" w:rsidRPr="004C5B25" w:rsidTr="006F52AC">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Programador responsable: </w:t>
            </w:r>
            <w:r w:rsidRPr="004C5B25">
              <w:rPr>
                <w:rFonts w:ascii="Arial Narrow" w:hAnsi="Arial Narrow" w:cs="Arial"/>
                <w:szCs w:val="24"/>
              </w:rPr>
              <w:t>Carlos Tuirán</w:t>
            </w:r>
          </w:p>
        </w:tc>
      </w:tr>
      <w:tr w:rsidR="00B77B33" w:rsidRPr="004C5B25"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 xml:space="preserve">Descripción: </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CC7E92">
              <w:rPr>
                <w:rFonts w:ascii="Arial Narrow" w:hAnsi="Arial Narrow" w:cs="Arial"/>
                <w:b/>
                <w:szCs w:val="24"/>
              </w:rPr>
              <w:t>Como</w:t>
            </w:r>
            <w:r>
              <w:rPr>
                <w:rFonts w:ascii="Arial Narrow" w:hAnsi="Arial Narrow" w:cs="Arial"/>
                <w:szCs w:val="24"/>
              </w:rPr>
              <w:t>: Usuario de CEMPRE</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CC7E92">
              <w:rPr>
                <w:rFonts w:ascii="Arial Narrow" w:hAnsi="Arial Narrow" w:cs="Arial"/>
                <w:b/>
                <w:szCs w:val="24"/>
              </w:rPr>
              <w:t>Quiero:</w:t>
            </w:r>
            <w:r>
              <w:rPr>
                <w:rFonts w:ascii="Arial Narrow" w:hAnsi="Arial Narrow" w:cs="Arial"/>
                <w:szCs w:val="24"/>
              </w:rPr>
              <w:t xml:space="preserve"> que e</w:t>
            </w:r>
            <w:r w:rsidRPr="004C5B25">
              <w:rPr>
                <w:rFonts w:ascii="Arial Narrow" w:hAnsi="Arial Narrow" w:cs="Arial"/>
                <w:szCs w:val="24"/>
              </w:rPr>
              <w:t xml:space="preserve">l sistema debe permitir el registro de los estudiantes que desean acceder a las diferentes opciones de grado y prácticas curriculares a través de un formulario </w:t>
            </w:r>
          </w:p>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proofErr w:type="gramStart"/>
            <w:r w:rsidRPr="00B118EA">
              <w:rPr>
                <w:rFonts w:ascii="Arial Narrow" w:hAnsi="Arial Narrow" w:cs="Arial"/>
                <w:b/>
                <w:szCs w:val="24"/>
              </w:rPr>
              <w:t>para</w:t>
            </w:r>
            <w:proofErr w:type="gramEnd"/>
            <w:r w:rsidRPr="00B118EA">
              <w:rPr>
                <w:rFonts w:ascii="Arial Narrow" w:hAnsi="Arial Narrow" w:cs="Arial"/>
                <w:b/>
                <w:szCs w:val="24"/>
              </w:rPr>
              <w:t>:</w:t>
            </w:r>
            <w:r w:rsidRPr="004C5B25">
              <w:rPr>
                <w:rFonts w:ascii="Arial Narrow" w:hAnsi="Arial Narrow" w:cs="Arial"/>
                <w:szCs w:val="24"/>
              </w:rPr>
              <w:t xml:space="preserve"> realizar los trámites correspondientes a prácticas o diplomados.</w:t>
            </w:r>
          </w:p>
        </w:tc>
      </w:tr>
      <w:tr w:rsidR="00B77B33" w:rsidRPr="004C5B25" w:rsidTr="006F52AC">
        <w:trPr>
          <w:trHeight w:val="458"/>
        </w:trPr>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Validación:</w:t>
            </w:r>
            <w:r w:rsidRPr="004C5B25">
              <w:rPr>
                <w:rFonts w:ascii="Arial Narrow" w:hAnsi="Arial Narrow" w:cs="Arial"/>
                <w:szCs w:val="24"/>
              </w:rPr>
              <w:t xml:space="preserve"> Solo estudiantes de las carreras de administración de empresas, contaduría pública, comercio internacional y economía se podrán registrar a la página.</w:t>
            </w:r>
          </w:p>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szCs w:val="24"/>
              </w:rPr>
              <w:t>Deberán llenar un formulario.</w:t>
            </w:r>
          </w:p>
        </w:tc>
      </w:tr>
    </w:tbl>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4"/>
        <w:gridCol w:w="5890"/>
      </w:tblGrid>
      <w:tr w:rsidR="00B77B33" w:rsidRPr="004C5B25" w:rsidTr="006F52AC">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Historias de usuario</w:t>
            </w:r>
          </w:p>
        </w:tc>
      </w:tr>
      <w:tr w:rsidR="00B77B33" w:rsidRPr="004C5B25" w:rsidTr="006F52AC">
        <w:tc>
          <w:tcPr>
            <w:tcW w:w="2896"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Numero: </w:t>
            </w:r>
            <w:r w:rsidRPr="004C5B25">
              <w:rPr>
                <w:rFonts w:ascii="Arial Narrow" w:hAnsi="Arial Narrow" w:cs="Arial"/>
                <w:szCs w:val="24"/>
              </w:rPr>
              <w:t>HU03</w:t>
            </w:r>
          </w:p>
        </w:tc>
        <w:tc>
          <w:tcPr>
            <w:tcW w:w="6138"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 xml:space="preserve">Usuario: </w:t>
            </w:r>
            <w:r w:rsidRPr="004C5B25">
              <w:rPr>
                <w:rFonts w:ascii="Arial Narrow" w:hAnsi="Arial Narrow" w:cs="Arial"/>
                <w:szCs w:val="24"/>
              </w:rPr>
              <w:t>Docente</w:t>
            </w:r>
          </w:p>
        </w:tc>
      </w:tr>
      <w:tr w:rsidR="00B77B33" w:rsidRPr="004C5B25" w:rsidTr="006F52AC">
        <w:tc>
          <w:tcPr>
            <w:tcW w:w="2896"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Nombre de Historia:</w:t>
            </w:r>
          </w:p>
        </w:tc>
        <w:tc>
          <w:tcPr>
            <w:tcW w:w="6138" w:type="dxa"/>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szCs w:val="24"/>
              </w:rPr>
              <w:t>Registro de docentes</w:t>
            </w:r>
          </w:p>
        </w:tc>
      </w:tr>
      <w:tr w:rsidR="00B77B33" w:rsidRPr="004C5B25" w:rsidTr="006F52AC">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Puntos estimados: </w:t>
            </w:r>
            <w:r>
              <w:rPr>
                <w:rFonts w:ascii="Arial Narrow" w:hAnsi="Arial Narrow" w:cs="Arial"/>
                <w:szCs w:val="24"/>
              </w:rPr>
              <w:t>8</w:t>
            </w:r>
            <w:r w:rsidRPr="004C5B25">
              <w:rPr>
                <w:rFonts w:ascii="Arial Narrow" w:hAnsi="Arial Narrow" w:cs="Arial"/>
                <w:szCs w:val="24"/>
              </w:rPr>
              <w:t xml:space="preserve"> horas</w:t>
            </w:r>
          </w:p>
        </w:tc>
      </w:tr>
      <w:tr w:rsidR="00B77B33" w:rsidRPr="004C5B25" w:rsidTr="006F52AC">
        <w:tc>
          <w:tcPr>
            <w:tcW w:w="9034" w:type="dxa"/>
            <w:gridSpan w:val="2"/>
          </w:tcPr>
          <w:p w:rsidR="00B77B33" w:rsidRPr="004C5B25" w:rsidRDefault="00B77B33" w:rsidP="00B21DC6">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Programador responsable: </w:t>
            </w:r>
            <w:r w:rsidR="00B21DC6">
              <w:rPr>
                <w:rFonts w:ascii="Arial Narrow" w:hAnsi="Arial Narrow" w:cs="Arial"/>
                <w:szCs w:val="24"/>
              </w:rPr>
              <w:t>Carlos Tuiran</w:t>
            </w:r>
          </w:p>
        </w:tc>
      </w:tr>
      <w:tr w:rsidR="00B77B33" w:rsidRPr="004C5B25"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C5B25">
              <w:rPr>
                <w:rFonts w:ascii="Arial Narrow" w:hAnsi="Arial Narrow" w:cs="Arial"/>
                <w:b/>
                <w:szCs w:val="24"/>
              </w:rPr>
              <w:t>Descripción:</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Como:</w:t>
            </w:r>
            <w:r>
              <w:rPr>
                <w:rFonts w:ascii="Arial Narrow" w:hAnsi="Arial Narrow" w:cs="Arial"/>
                <w:szCs w:val="24"/>
              </w:rPr>
              <w:t xml:space="preserve"> Docente</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 xml:space="preserve">Quiero: </w:t>
            </w:r>
            <w:r>
              <w:rPr>
                <w:rFonts w:ascii="Arial Narrow" w:hAnsi="Arial Narrow" w:cs="Arial"/>
                <w:szCs w:val="24"/>
              </w:rPr>
              <w:t>que el</w:t>
            </w:r>
            <w:r w:rsidRPr="004C5B25">
              <w:rPr>
                <w:rFonts w:ascii="Arial Narrow" w:hAnsi="Arial Narrow" w:cs="Arial"/>
                <w:szCs w:val="24"/>
              </w:rPr>
              <w:t xml:space="preserve"> sistema debe permitir el registro de los docentes por medio de un formulario </w:t>
            </w:r>
            <w:r>
              <w:rPr>
                <w:rFonts w:ascii="Arial Narrow" w:hAnsi="Arial Narrow" w:cs="Arial"/>
                <w:szCs w:val="24"/>
              </w:rPr>
              <w:t>web</w:t>
            </w:r>
          </w:p>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F57B8E">
              <w:rPr>
                <w:rFonts w:ascii="Arial Narrow" w:hAnsi="Arial Narrow" w:cs="Arial"/>
                <w:b/>
                <w:szCs w:val="24"/>
              </w:rPr>
              <w:t>Para:</w:t>
            </w:r>
            <w:r w:rsidRPr="004C5B25">
              <w:rPr>
                <w:rFonts w:ascii="Arial Narrow" w:hAnsi="Arial Narrow" w:cs="Arial"/>
                <w:szCs w:val="24"/>
              </w:rPr>
              <w:t xml:space="preserve"> hacer el respectivo seguimiento a las prácticas, diplomados y registrar las notas obtenidas (Cualitativamente y cuantitativamente).</w:t>
            </w:r>
          </w:p>
        </w:tc>
      </w:tr>
      <w:tr w:rsidR="00B77B33" w:rsidRPr="004C5B25" w:rsidTr="006F52AC">
        <w:trPr>
          <w:trHeight w:val="458"/>
        </w:trPr>
        <w:tc>
          <w:tcPr>
            <w:tcW w:w="9034" w:type="dxa"/>
            <w:gridSpan w:val="2"/>
          </w:tcPr>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b/>
                <w:szCs w:val="24"/>
              </w:rPr>
              <w:t xml:space="preserve">Validación: </w:t>
            </w:r>
            <w:r w:rsidRPr="004C5B25">
              <w:rPr>
                <w:rFonts w:ascii="Arial Narrow" w:hAnsi="Arial Narrow" w:cs="Arial"/>
                <w:szCs w:val="24"/>
              </w:rPr>
              <w:t>Deberán llenar un formulario.</w:t>
            </w:r>
          </w:p>
          <w:p w:rsidR="00B77B33" w:rsidRPr="004C5B25"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C5B25">
              <w:rPr>
                <w:rFonts w:ascii="Arial Narrow" w:hAnsi="Arial Narrow" w:cs="Arial"/>
                <w:szCs w:val="24"/>
              </w:rPr>
              <w:t>CEMPRE deberá proporcionar información de que docentes pueden acceder a la evaluación de prácticas y diplomados.</w:t>
            </w:r>
          </w:p>
        </w:tc>
      </w:tr>
    </w:tbl>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4"/>
        <w:gridCol w:w="5890"/>
      </w:tblGrid>
      <w:tr w:rsidR="00B77B33" w:rsidRPr="000509B6" w:rsidTr="006F52AC">
        <w:tc>
          <w:tcPr>
            <w:tcW w:w="9034" w:type="dxa"/>
            <w:gridSpan w:val="2"/>
          </w:tcPr>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0509B6">
              <w:rPr>
                <w:rFonts w:ascii="Arial Narrow" w:hAnsi="Arial Narrow" w:cs="Arial"/>
                <w:b/>
                <w:szCs w:val="24"/>
              </w:rPr>
              <w:t>Historias de usuario</w:t>
            </w:r>
          </w:p>
        </w:tc>
      </w:tr>
      <w:tr w:rsidR="00B77B33" w:rsidRPr="000509B6" w:rsidTr="006F52AC">
        <w:tc>
          <w:tcPr>
            <w:tcW w:w="2896" w:type="dxa"/>
          </w:tcPr>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 xml:space="preserve">Numero: </w:t>
            </w:r>
            <w:r w:rsidRPr="000509B6">
              <w:rPr>
                <w:rFonts w:ascii="Arial Narrow" w:hAnsi="Arial Narrow" w:cs="Arial"/>
                <w:szCs w:val="24"/>
              </w:rPr>
              <w:t>HU0</w:t>
            </w:r>
            <w:r>
              <w:rPr>
                <w:rFonts w:ascii="Arial Narrow" w:hAnsi="Arial Narrow" w:cs="Arial"/>
                <w:szCs w:val="24"/>
              </w:rPr>
              <w:t>4</w:t>
            </w:r>
          </w:p>
        </w:tc>
        <w:tc>
          <w:tcPr>
            <w:tcW w:w="6138" w:type="dxa"/>
          </w:tcPr>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 xml:space="preserve">Usuario: </w:t>
            </w:r>
            <w:r w:rsidRPr="000509B6">
              <w:rPr>
                <w:rFonts w:ascii="Arial Narrow" w:hAnsi="Arial Narrow" w:cs="Arial"/>
                <w:szCs w:val="24"/>
              </w:rPr>
              <w:t>Cempre</w:t>
            </w:r>
          </w:p>
        </w:tc>
      </w:tr>
      <w:tr w:rsidR="00B77B33" w:rsidRPr="000509B6" w:rsidTr="006F52AC">
        <w:tc>
          <w:tcPr>
            <w:tcW w:w="2896" w:type="dxa"/>
          </w:tcPr>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0509B6">
              <w:rPr>
                <w:rFonts w:ascii="Arial Narrow" w:hAnsi="Arial Narrow" w:cs="Arial"/>
                <w:b/>
                <w:szCs w:val="24"/>
              </w:rPr>
              <w:t>Nombre de Historia:</w:t>
            </w:r>
          </w:p>
        </w:tc>
        <w:tc>
          <w:tcPr>
            <w:tcW w:w="6138" w:type="dxa"/>
          </w:tcPr>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szCs w:val="24"/>
              </w:rPr>
              <w:t>Registro de empresa</w:t>
            </w:r>
          </w:p>
        </w:tc>
      </w:tr>
      <w:tr w:rsidR="00B77B33" w:rsidRPr="000509B6" w:rsidTr="006F52AC">
        <w:tc>
          <w:tcPr>
            <w:tcW w:w="9034" w:type="dxa"/>
            <w:gridSpan w:val="2"/>
          </w:tcPr>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 xml:space="preserve">Puntos estimados: </w:t>
            </w:r>
            <w:r>
              <w:rPr>
                <w:rFonts w:ascii="Arial Narrow" w:hAnsi="Arial Narrow" w:cs="Arial"/>
                <w:szCs w:val="24"/>
              </w:rPr>
              <w:t>8</w:t>
            </w:r>
            <w:r w:rsidRPr="000509B6">
              <w:rPr>
                <w:rFonts w:ascii="Arial Narrow" w:hAnsi="Arial Narrow" w:cs="Arial"/>
                <w:szCs w:val="24"/>
              </w:rPr>
              <w:t xml:space="preserve"> horas</w:t>
            </w:r>
          </w:p>
        </w:tc>
      </w:tr>
      <w:tr w:rsidR="00B77B33" w:rsidRPr="000509B6" w:rsidTr="006F52AC">
        <w:tc>
          <w:tcPr>
            <w:tcW w:w="9034" w:type="dxa"/>
            <w:gridSpan w:val="2"/>
          </w:tcPr>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Programador responsable:</w:t>
            </w:r>
            <w:r>
              <w:rPr>
                <w:rFonts w:ascii="Arial Narrow" w:hAnsi="Arial Narrow" w:cs="Arial"/>
                <w:b/>
                <w:szCs w:val="24"/>
              </w:rPr>
              <w:t xml:space="preserve"> </w:t>
            </w:r>
            <w:r>
              <w:rPr>
                <w:rFonts w:ascii="Arial Narrow" w:hAnsi="Arial Narrow" w:cs="Arial"/>
                <w:szCs w:val="24"/>
              </w:rPr>
              <w:t>Carlos Tuirán</w:t>
            </w:r>
          </w:p>
        </w:tc>
      </w:tr>
      <w:tr w:rsidR="00B77B33" w:rsidRPr="000509B6"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0509B6">
              <w:rPr>
                <w:rFonts w:ascii="Arial Narrow" w:hAnsi="Arial Narrow" w:cs="Arial"/>
                <w:b/>
                <w:szCs w:val="24"/>
              </w:rPr>
              <w:t>Descripción:</w:t>
            </w:r>
            <w:r>
              <w:rPr>
                <w:rFonts w:ascii="Arial Narrow" w:hAnsi="Arial Narrow" w:cs="Arial"/>
                <w:b/>
                <w:szCs w:val="24"/>
              </w:rPr>
              <w:t xml:space="preserve"> </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 xml:space="preserve">Como: </w:t>
            </w:r>
            <w:proofErr w:type="spellStart"/>
            <w:r>
              <w:rPr>
                <w:rFonts w:ascii="Arial Narrow" w:hAnsi="Arial Narrow" w:cs="Arial"/>
                <w:szCs w:val="24"/>
              </w:rPr>
              <w:t>cempre</w:t>
            </w:r>
            <w:proofErr w:type="spellEnd"/>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 xml:space="preserve">Quiero: </w:t>
            </w:r>
            <w:r>
              <w:rPr>
                <w:rFonts w:ascii="Arial Narrow" w:hAnsi="Arial Narrow" w:cs="Arial"/>
                <w:szCs w:val="24"/>
              </w:rPr>
              <w:t xml:space="preserve">que el sistema debe permitir el registro de las empresas que deseen firmar convenio con la universidad </w:t>
            </w:r>
          </w:p>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P</w:t>
            </w:r>
            <w:r w:rsidRPr="00F57B8E">
              <w:rPr>
                <w:rFonts w:ascii="Arial Narrow" w:hAnsi="Arial Narrow" w:cs="Arial"/>
                <w:b/>
                <w:szCs w:val="24"/>
              </w:rPr>
              <w:t>ara:</w:t>
            </w:r>
            <w:r>
              <w:rPr>
                <w:rFonts w:ascii="Arial Narrow" w:hAnsi="Arial Narrow" w:cs="Arial"/>
                <w:szCs w:val="24"/>
              </w:rPr>
              <w:t xml:space="preserve"> acceder a la opción de solicitar practicantes a la universidad</w:t>
            </w:r>
          </w:p>
        </w:tc>
      </w:tr>
      <w:tr w:rsidR="00B77B33" w:rsidRPr="000509B6" w:rsidTr="006F52AC">
        <w:trPr>
          <w:trHeight w:val="458"/>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Validación:</w:t>
            </w:r>
            <w:r>
              <w:rPr>
                <w:rFonts w:ascii="Arial Narrow" w:hAnsi="Arial Narrow" w:cs="Arial"/>
                <w:b/>
                <w:szCs w:val="24"/>
              </w:rPr>
              <w:t xml:space="preserve"> </w:t>
            </w:r>
            <w:r>
              <w:rPr>
                <w:rFonts w:ascii="Arial Narrow" w:hAnsi="Arial Narrow" w:cs="Arial"/>
                <w:szCs w:val="24"/>
              </w:rPr>
              <w:t>Deberán llenar un Formulario.</w:t>
            </w:r>
          </w:p>
          <w:p w:rsidR="00B77B33" w:rsidRPr="000509B6"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szCs w:val="24"/>
              </w:rPr>
              <w:lastRenderedPageBreak/>
              <w:t>Anexar documentos requeridos por CEMPRE.</w:t>
            </w:r>
          </w:p>
        </w:tc>
      </w:tr>
    </w:tbl>
    <w:p w:rsidR="00B77B33" w:rsidRDefault="00B77B33" w:rsidP="00B77B3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tbl>
      <w:tblPr>
        <w:tblStyle w:val="Tablaconcuadrcula"/>
        <w:tblW w:w="0" w:type="auto"/>
        <w:tblInd w:w="360" w:type="dxa"/>
        <w:tblLook w:val="04A0" w:firstRow="1" w:lastRow="0" w:firstColumn="1" w:lastColumn="0" w:noHBand="0" w:noVBand="1"/>
      </w:tblPr>
      <w:tblGrid>
        <w:gridCol w:w="2802"/>
        <w:gridCol w:w="5892"/>
      </w:tblGrid>
      <w:tr w:rsidR="00B77B33" w:rsidRPr="007F3FFB" w:rsidTr="006F52AC">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Historias de usuario</w:t>
            </w:r>
          </w:p>
        </w:tc>
      </w:tr>
      <w:tr w:rsidR="00B77B33" w:rsidRPr="007F3FFB" w:rsidTr="006F52AC">
        <w:tc>
          <w:tcPr>
            <w:tcW w:w="2896"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 xml:space="preserve">Numero: </w:t>
            </w:r>
            <w:r w:rsidRPr="007F3FFB">
              <w:rPr>
                <w:rFonts w:ascii="Arial Narrow" w:hAnsi="Arial Narrow" w:cs="Arial"/>
                <w:szCs w:val="24"/>
              </w:rPr>
              <w:t>HU05</w:t>
            </w:r>
          </w:p>
        </w:tc>
        <w:tc>
          <w:tcPr>
            <w:tcW w:w="6138"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 xml:space="preserve">Usuario: </w:t>
            </w:r>
            <w:r w:rsidRPr="007F3FFB">
              <w:rPr>
                <w:rFonts w:ascii="Arial Narrow" w:hAnsi="Arial Narrow" w:cs="Arial"/>
                <w:szCs w:val="24"/>
              </w:rPr>
              <w:t>Estudiante</w:t>
            </w:r>
          </w:p>
        </w:tc>
      </w:tr>
      <w:tr w:rsidR="00B77B33" w:rsidRPr="007F3FFB" w:rsidTr="006F52AC">
        <w:tc>
          <w:tcPr>
            <w:tcW w:w="2896"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Nombre de Historia:</w:t>
            </w:r>
          </w:p>
        </w:tc>
        <w:tc>
          <w:tcPr>
            <w:tcW w:w="6138"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szCs w:val="24"/>
              </w:rPr>
              <w:t>Solicitud práctica curricular</w:t>
            </w:r>
          </w:p>
        </w:tc>
      </w:tr>
      <w:tr w:rsidR="00B77B33" w:rsidRPr="007F3FFB" w:rsidTr="006F52AC">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Puntos estimados:</w:t>
            </w:r>
            <w:r>
              <w:rPr>
                <w:rFonts w:ascii="Arial Narrow" w:hAnsi="Arial Narrow" w:cs="Arial"/>
                <w:b/>
                <w:szCs w:val="24"/>
              </w:rPr>
              <w:t xml:space="preserve"> </w:t>
            </w:r>
            <w:r>
              <w:rPr>
                <w:rFonts w:ascii="Arial Narrow" w:hAnsi="Arial Narrow" w:cs="Arial"/>
                <w:szCs w:val="24"/>
              </w:rPr>
              <w:t>6</w:t>
            </w:r>
            <w:r w:rsidRPr="007F3FFB">
              <w:rPr>
                <w:rFonts w:ascii="Arial Narrow" w:hAnsi="Arial Narrow" w:cs="Arial"/>
                <w:szCs w:val="24"/>
              </w:rPr>
              <w:t xml:space="preserve"> horas</w:t>
            </w:r>
          </w:p>
        </w:tc>
      </w:tr>
      <w:tr w:rsidR="00B77B33" w:rsidRPr="007F3FFB" w:rsidTr="006F52AC">
        <w:tc>
          <w:tcPr>
            <w:tcW w:w="9034" w:type="dxa"/>
            <w:gridSpan w:val="2"/>
          </w:tcPr>
          <w:p w:rsidR="00B77B33" w:rsidRPr="007F3FFB" w:rsidRDefault="00B77B33" w:rsidP="007A7B33">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 xml:space="preserve">Programador responsable: </w:t>
            </w:r>
            <w:r w:rsidR="007A7B33">
              <w:rPr>
                <w:rFonts w:ascii="Arial Narrow" w:hAnsi="Arial Narrow" w:cs="Arial"/>
                <w:szCs w:val="24"/>
              </w:rPr>
              <w:t>Carlos Tuiran</w:t>
            </w:r>
          </w:p>
        </w:tc>
      </w:tr>
      <w:tr w:rsidR="00B77B33" w:rsidRPr="007F3FFB"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 xml:space="preserve">Descripción: </w:t>
            </w:r>
          </w:p>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Pr>
                <w:rFonts w:ascii="Arial Narrow" w:hAnsi="Arial Narrow" w:cs="Arial"/>
                <w:b/>
                <w:szCs w:val="24"/>
              </w:rPr>
              <w:t>Como:</w:t>
            </w:r>
            <w:r>
              <w:rPr>
                <w:rFonts w:ascii="Arial Narrow" w:hAnsi="Arial Narrow" w:cs="Arial"/>
                <w:szCs w:val="24"/>
              </w:rPr>
              <w:t xml:space="preserve"> Estudiante</w:t>
            </w:r>
            <w:r>
              <w:rPr>
                <w:rFonts w:ascii="Arial Narrow" w:hAnsi="Arial Narrow" w:cs="Arial"/>
                <w:b/>
                <w:szCs w:val="24"/>
              </w:rPr>
              <w:t xml:space="preserve"> </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3F7A5B">
              <w:rPr>
                <w:rFonts w:ascii="Arial Narrow" w:hAnsi="Arial Narrow" w:cs="Arial"/>
                <w:b/>
                <w:szCs w:val="24"/>
              </w:rPr>
              <w:t xml:space="preserve">Quiero: </w:t>
            </w:r>
            <w:r>
              <w:rPr>
                <w:rFonts w:ascii="Arial Narrow" w:hAnsi="Arial Narrow" w:cs="Arial"/>
                <w:szCs w:val="24"/>
              </w:rPr>
              <w:t>que l</w:t>
            </w:r>
            <w:r w:rsidRPr="007F3FFB">
              <w:rPr>
                <w:rFonts w:ascii="Arial Narrow" w:hAnsi="Arial Narrow" w:cs="Arial"/>
                <w:szCs w:val="24"/>
              </w:rPr>
              <w:t>a página web debe permitir realizar la solicitud a los estudiantes de prácticas curriculares a través de un formulario de inscripción</w:t>
            </w:r>
            <w:r>
              <w:rPr>
                <w:rFonts w:ascii="Arial Narrow" w:hAnsi="Arial Narrow" w:cs="Arial"/>
                <w:szCs w:val="24"/>
              </w:rPr>
              <w:t xml:space="preserve"> web</w:t>
            </w:r>
            <w:r w:rsidRPr="007F3FFB">
              <w:rPr>
                <w:rFonts w:ascii="Arial Narrow" w:hAnsi="Arial Narrow" w:cs="Arial"/>
                <w:szCs w:val="24"/>
              </w:rPr>
              <w:t xml:space="preserve"> u hoja de vida </w:t>
            </w:r>
          </w:p>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P</w:t>
            </w:r>
            <w:r w:rsidRPr="003F7A5B">
              <w:rPr>
                <w:rFonts w:ascii="Arial Narrow" w:hAnsi="Arial Narrow" w:cs="Arial"/>
                <w:b/>
                <w:szCs w:val="24"/>
              </w:rPr>
              <w:t>ara:</w:t>
            </w:r>
            <w:r w:rsidRPr="007F3FFB">
              <w:rPr>
                <w:rFonts w:ascii="Arial Narrow" w:hAnsi="Arial Narrow" w:cs="Arial"/>
                <w:szCs w:val="24"/>
              </w:rPr>
              <w:t xml:space="preserve"> presentar las prácticas curriculares y acceder a un sitio de práctica.</w:t>
            </w:r>
          </w:p>
        </w:tc>
      </w:tr>
      <w:tr w:rsidR="00B77B33" w:rsidRPr="007F3FFB" w:rsidTr="006F52AC">
        <w:trPr>
          <w:trHeight w:val="458"/>
        </w:trPr>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 xml:space="preserve">Validación: </w:t>
            </w:r>
            <w:r w:rsidRPr="007F3FFB">
              <w:rPr>
                <w:rFonts w:ascii="Arial Narrow" w:hAnsi="Arial Narrow" w:cs="Arial"/>
                <w:szCs w:val="24"/>
              </w:rPr>
              <w:t>El estudiante debe anexar documento que pruebe que ha aprobado los créditos necesarios para presentar esta.</w:t>
            </w:r>
          </w:p>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szCs w:val="24"/>
              </w:rPr>
              <w:t>El estudiante debe llenar el formato de hoja de vida CEMPRE, con la información requerida.</w:t>
            </w:r>
          </w:p>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szCs w:val="24"/>
              </w:rPr>
              <w:t>El estudiante debe presentar una copia del horario.</w:t>
            </w:r>
          </w:p>
        </w:tc>
      </w:tr>
    </w:tbl>
    <w:p w:rsidR="00B77B33" w:rsidRDefault="00B77B33" w:rsidP="00B77B3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1"/>
        <w:gridCol w:w="5893"/>
      </w:tblGrid>
      <w:tr w:rsidR="00B77B33" w:rsidRPr="007F3FFB" w:rsidTr="006F52AC">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Historias de usuario</w:t>
            </w:r>
          </w:p>
        </w:tc>
      </w:tr>
      <w:tr w:rsidR="00B77B33" w:rsidRPr="007F3FFB" w:rsidTr="006F52AC">
        <w:tc>
          <w:tcPr>
            <w:tcW w:w="2896"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 xml:space="preserve">Numero: </w:t>
            </w:r>
            <w:r w:rsidRPr="007F3FFB">
              <w:rPr>
                <w:rFonts w:ascii="Arial Narrow" w:hAnsi="Arial Narrow" w:cs="Arial"/>
                <w:szCs w:val="24"/>
              </w:rPr>
              <w:t>HU06</w:t>
            </w:r>
          </w:p>
        </w:tc>
        <w:tc>
          <w:tcPr>
            <w:tcW w:w="6138"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 xml:space="preserve">Usuario: </w:t>
            </w:r>
            <w:r w:rsidRPr="007F3FFB">
              <w:rPr>
                <w:rFonts w:ascii="Arial Narrow" w:hAnsi="Arial Narrow" w:cs="Arial"/>
                <w:szCs w:val="24"/>
              </w:rPr>
              <w:t>Estudiante</w:t>
            </w:r>
          </w:p>
        </w:tc>
      </w:tr>
      <w:tr w:rsidR="00B77B33" w:rsidRPr="007F3FFB" w:rsidTr="006F52AC">
        <w:tc>
          <w:tcPr>
            <w:tcW w:w="2896"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Nombre de Historia:</w:t>
            </w:r>
          </w:p>
        </w:tc>
        <w:tc>
          <w:tcPr>
            <w:tcW w:w="6138"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szCs w:val="24"/>
              </w:rPr>
              <w:t>Solicitud práctica empresarial con opción de grado</w:t>
            </w:r>
          </w:p>
        </w:tc>
      </w:tr>
      <w:tr w:rsidR="00B77B33" w:rsidRPr="007F3FFB" w:rsidTr="006F52AC">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 xml:space="preserve">Puntos estimados: </w:t>
            </w:r>
            <w:r>
              <w:rPr>
                <w:rFonts w:ascii="Arial Narrow" w:hAnsi="Arial Narrow" w:cs="Arial"/>
                <w:szCs w:val="24"/>
              </w:rPr>
              <w:t>6</w:t>
            </w:r>
            <w:r w:rsidRPr="007F3FFB">
              <w:rPr>
                <w:rFonts w:ascii="Arial Narrow" w:hAnsi="Arial Narrow" w:cs="Arial"/>
                <w:szCs w:val="24"/>
              </w:rPr>
              <w:t xml:space="preserve"> horas</w:t>
            </w:r>
          </w:p>
        </w:tc>
      </w:tr>
      <w:tr w:rsidR="00B77B33" w:rsidRPr="007F3FFB" w:rsidTr="006F52AC">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 xml:space="preserve">Programador responsable: </w:t>
            </w:r>
            <w:r w:rsidRPr="007F3FFB">
              <w:rPr>
                <w:rFonts w:ascii="Arial Narrow" w:hAnsi="Arial Narrow" w:cs="Arial"/>
                <w:szCs w:val="24"/>
              </w:rPr>
              <w:t>Carlos Tuirán</w:t>
            </w:r>
          </w:p>
        </w:tc>
      </w:tr>
      <w:tr w:rsidR="00B77B33" w:rsidRPr="007F3FFB"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 xml:space="preserve">Descripción: </w:t>
            </w:r>
          </w:p>
          <w:p w:rsidR="00B77B33" w:rsidRPr="00434944"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 xml:space="preserve">Como: </w:t>
            </w:r>
            <w:r>
              <w:rPr>
                <w:rFonts w:ascii="Arial Narrow" w:hAnsi="Arial Narrow" w:cs="Arial"/>
                <w:szCs w:val="24"/>
              </w:rPr>
              <w:t>Estudiante</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lastRenderedPageBreak/>
              <w:t xml:space="preserve">Quiero: </w:t>
            </w:r>
            <w:r>
              <w:rPr>
                <w:rFonts w:ascii="Arial Narrow" w:hAnsi="Arial Narrow" w:cs="Arial"/>
                <w:szCs w:val="24"/>
              </w:rPr>
              <w:t>que l</w:t>
            </w:r>
            <w:r w:rsidRPr="007F3FFB">
              <w:rPr>
                <w:rFonts w:ascii="Arial Narrow" w:hAnsi="Arial Narrow" w:cs="Arial"/>
                <w:szCs w:val="24"/>
              </w:rPr>
              <w:t>a página web debe permitir realizar el trámite de solicitud para las prácticas empresariales con opción de grado a través de un formulario de inscripción</w:t>
            </w:r>
            <w:r>
              <w:rPr>
                <w:rFonts w:ascii="Arial Narrow" w:hAnsi="Arial Narrow" w:cs="Arial"/>
                <w:szCs w:val="24"/>
              </w:rPr>
              <w:t xml:space="preserve"> web</w:t>
            </w:r>
            <w:r w:rsidRPr="007F3FFB">
              <w:rPr>
                <w:rFonts w:ascii="Arial Narrow" w:hAnsi="Arial Narrow" w:cs="Arial"/>
                <w:szCs w:val="24"/>
              </w:rPr>
              <w:t xml:space="preserve"> u hoja de vida </w:t>
            </w:r>
          </w:p>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P</w:t>
            </w:r>
            <w:r w:rsidRPr="004E7B24">
              <w:rPr>
                <w:rFonts w:ascii="Arial Narrow" w:hAnsi="Arial Narrow" w:cs="Arial"/>
                <w:b/>
                <w:szCs w:val="24"/>
              </w:rPr>
              <w:t>ara:</w:t>
            </w:r>
            <w:r w:rsidRPr="007F3FFB">
              <w:rPr>
                <w:rFonts w:ascii="Arial Narrow" w:hAnsi="Arial Narrow" w:cs="Arial"/>
                <w:szCs w:val="24"/>
              </w:rPr>
              <w:t xml:space="preserve"> presentar estas y acceder a un sitio de práctica.</w:t>
            </w:r>
          </w:p>
        </w:tc>
      </w:tr>
      <w:tr w:rsidR="00B77B33" w:rsidRPr="007F3FFB" w:rsidTr="006F52AC">
        <w:trPr>
          <w:trHeight w:val="458"/>
        </w:trPr>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lastRenderedPageBreak/>
              <w:t xml:space="preserve">Validación: </w:t>
            </w:r>
            <w:r w:rsidRPr="007F3FFB">
              <w:rPr>
                <w:rFonts w:ascii="Arial Narrow" w:hAnsi="Arial Narrow" w:cs="Arial"/>
                <w:szCs w:val="24"/>
              </w:rPr>
              <w:t>El estudiante deberá llenar el formato de hoja de vida CEMPRE, con la información requerida.</w:t>
            </w:r>
            <w:r>
              <w:rPr>
                <w:rFonts w:ascii="Arial Narrow" w:hAnsi="Arial Narrow" w:cs="Arial"/>
                <w:szCs w:val="24"/>
              </w:rPr>
              <w:t xml:space="preserve"> </w:t>
            </w:r>
            <w:r w:rsidRPr="007F3FFB">
              <w:rPr>
                <w:rFonts w:ascii="Arial Narrow" w:hAnsi="Arial Narrow" w:cs="Arial"/>
                <w:szCs w:val="24"/>
              </w:rPr>
              <w:t>Presentar de egresado</w:t>
            </w:r>
            <w:r>
              <w:rPr>
                <w:rFonts w:ascii="Arial Narrow" w:hAnsi="Arial Narrow" w:cs="Arial"/>
                <w:szCs w:val="24"/>
              </w:rPr>
              <w:t xml:space="preserve"> o </w:t>
            </w:r>
            <w:proofErr w:type="spellStart"/>
            <w:r>
              <w:rPr>
                <w:rFonts w:ascii="Arial Narrow" w:hAnsi="Arial Narrow" w:cs="Arial"/>
                <w:szCs w:val="24"/>
              </w:rPr>
              <w:t>prematricula</w:t>
            </w:r>
            <w:proofErr w:type="spellEnd"/>
            <w:r>
              <w:rPr>
                <w:rFonts w:ascii="Arial Narrow" w:hAnsi="Arial Narrow" w:cs="Arial"/>
                <w:szCs w:val="24"/>
              </w:rPr>
              <w:t xml:space="preserve"> de decimo semestre cursado.</w:t>
            </w:r>
          </w:p>
        </w:tc>
      </w:tr>
    </w:tbl>
    <w:p w:rsidR="00B77B33" w:rsidRPr="00B11167" w:rsidRDefault="00B77B33" w:rsidP="00B77B3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aconcuadrcula"/>
        <w:tblW w:w="0" w:type="auto"/>
        <w:tblInd w:w="360" w:type="dxa"/>
        <w:tblLook w:val="04A0" w:firstRow="1" w:lastRow="0" w:firstColumn="1" w:lastColumn="0" w:noHBand="0" w:noVBand="1"/>
      </w:tblPr>
      <w:tblGrid>
        <w:gridCol w:w="2802"/>
        <w:gridCol w:w="5892"/>
      </w:tblGrid>
      <w:tr w:rsidR="00B77B33" w:rsidRPr="007F3FFB" w:rsidTr="006F52AC">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Historias de usuario</w:t>
            </w:r>
          </w:p>
        </w:tc>
      </w:tr>
      <w:tr w:rsidR="00B77B33" w:rsidRPr="007F3FFB" w:rsidTr="006F52AC">
        <w:tc>
          <w:tcPr>
            <w:tcW w:w="2896"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 xml:space="preserve">Numero: </w:t>
            </w:r>
            <w:r w:rsidRPr="007F3FFB">
              <w:rPr>
                <w:rFonts w:ascii="Arial Narrow" w:hAnsi="Arial Narrow" w:cs="Arial"/>
                <w:szCs w:val="24"/>
              </w:rPr>
              <w:t>HU07</w:t>
            </w:r>
          </w:p>
        </w:tc>
        <w:tc>
          <w:tcPr>
            <w:tcW w:w="6138"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 xml:space="preserve">Usuario: </w:t>
            </w:r>
            <w:r>
              <w:rPr>
                <w:rFonts w:ascii="Arial Narrow" w:hAnsi="Arial Narrow" w:cs="Arial"/>
                <w:szCs w:val="24"/>
              </w:rPr>
              <w:t>Estudiante</w:t>
            </w:r>
          </w:p>
        </w:tc>
      </w:tr>
      <w:tr w:rsidR="00B77B33" w:rsidRPr="007F3FFB" w:rsidTr="006F52AC">
        <w:tc>
          <w:tcPr>
            <w:tcW w:w="2896"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Nombre de Historia:</w:t>
            </w:r>
          </w:p>
        </w:tc>
        <w:tc>
          <w:tcPr>
            <w:tcW w:w="6138" w:type="dxa"/>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szCs w:val="24"/>
              </w:rPr>
              <w:t>Solicitud de diplomado con opción de grado</w:t>
            </w:r>
          </w:p>
        </w:tc>
      </w:tr>
      <w:tr w:rsidR="00B77B33" w:rsidRPr="007F3FFB" w:rsidTr="006F52AC">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Puntos estimados:</w:t>
            </w:r>
            <w:r>
              <w:rPr>
                <w:rFonts w:ascii="Arial Narrow" w:hAnsi="Arial Narrow" w:cs="Arial"/>
                <w:b/>
                <w:szCs w:val="24"/>
              </w:rPr>
              <w:t xml:space="preserve"> </w:t>
            </w:r>
            <w:r>
              <w:rPr>
                <w:rFonts w:ascii="Arial Narrow" w:hAnsi="Arial Narrow" w:cs="Arial"/>
                <w:szCs w:val="24"/>
              </w:rPr>
              <w:t>6 horas</w:t>
            </w:r>
          </w:p>
        </w:tc>
      </w:tr>
      <w:tr w:rsidR="00B77B33" w:rsidRPr="007F3FFB" w:rsidTr="006F52AC">
        <w:tc>
          <w:tcPr>
            <w:tcW w:w="9034" w:type="dxa"/>
            <w:gridSpan w:val="2"/>
          </w:tcPr>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Programador responsable:</w:t>
            </w:r>
            <w:r>
              <w:rPr>
                <w:rFonts w:ascii="Arial Narrow" w:hAnsi="Arial Narrow" w:cs="Arial"/>
                <w:b/>
                <w:szCs w:val="24"/>
              </w:rPr>
              <w:t xml:space="preserve"> </w:t>
            </w:r>
            <w:r w:rsidR="006C15F6">
              <w:rPr>
                <w:rFonts w:ascii="Arial Narrow" w:hAnsi="Arial Narrow" w:cs="Arial"/>
                <w:szCs w:val="24"/>
              </w:rPr>
              <w:t>Carlos Tuiran</w:t>
            </w:r>
          </w:p>
        </w:tc>
      </w:tr>
      <w:tr w:rsidR="00B77B33" w:rsidRPr="007F3FFB"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7F3FFB">
              <w:rPr>
                <w:rFonts w:ascii="Arial Narrow" w:hAnsi="Arial Narrow" w:cs="Arial"/>
                <w:b/>
                <w:szCs w:val="24"/>
              </w:rPr>
              <w:t>Descripción:</w:t>
            </w:r>
            <w:r>
              <w:rPr>
                <w:rFonts w:ascii="Arial Narrow" w:hAnsi="Arial Narrow" w:cs="Arial"/>
                <w:b/>
                <w:szCs w:val="24"/>
              </w:rPr>
              <w:t xml:space="preserve"> </w:t>
            </w:r>
          </w:p>
          <w:p w:rsidR="00B77B33" w:rsidRPr="00434944"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434944">
              <w:rPr>
                <w:rFonts w:ascii="Arial Narrow" w:hAnsi="Arial Narrow" w:cs="Arial"/>
                <w:b/>
                <w:szCs w:val="24"/>
              </w:rPr>
              <w:t>Como:</w:t>
            </w:r>
            <w:r>
              <w:rPr>
                <w:rFonts w:ascii="Arial Narrow" w:hAnsi="Arial Narrow" w:cs="Arial"/>
                <w:b/>
                <w:szCs w:val="24"/>
              </w:rPr>
              <w:t xml:space="preserve"> </w:t>
            </w:r>
            <w:r>
              <w:rPr>
                <w:rFonts w:ascii="Arial Narrow" w:hAnsi="Arial Narrow" w:cs="Arial"/>
                <w:szCs w:val="24"/>
              </w:rPr>
              <w:t>Estudiante</w:t>
            </w:r>
            <w:r w:rsidRPr="00434944">
              <w:rPr>
                <w:rFonts w:ascii="Arial Narrow" w:hAnsi="Arial Narrow" w:cs="Arial"/>
                <w:b/>
                <w:szCs w:val="24"/>
              </w:rPr>
              <w:t xml:space="preserve"> </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34944">
              <w:rPr>
                <w:rFonts w:ascii="Arial Narrow" w:hAnsi="Arial Narrow" w:cs="Arial"/>
                <w:b/>
                <w:szCs w:val="24"/>
              </w:rPr>
              <w:t>Quiero:</w:t>
            </w:r>
            <w:r>
              <w:rPr>
                <w:rFonts w:ascii="Arial Narrow" w:hAnsi="Arial Narrow" w:cs="Arial"/>
                <w:szCs w:val="24"/>
              </w:rPr>
              <w:t xml:space="preserve"> que la página web debe permitir que los estudiantes presenten la solicitud por medio del software </w:t>
            </w:r>
          </w:p>
          <w:p w:rsidR="00B77B33" w:rsidRPr="007F3FFB"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434944">
              <w:rPr>
                <w:rFonts w:ascii="Arial Narrow" w:hAnsi="Arial Narrow" w:cs="Arial"/>
                <w:b/>
                <w:szCs w:val="24"/>
              </w:rPr>
              <w:t>Para:</w:t>
            </w:r>
            <w:r>
              <w:rPr>
                <w:rFonts w:ascii="Arial Narrow" w:hAnsi="Arial Narrow" w:cs="Arial"/>
                <w:szCs w:val="24"/>
              </w:rPr>
              <w:t xml:space="preserve"> el diplomado con opción de grado para que los estudiantes presenten el diplomado con opción de grado</w:t>
            </w:r>
          </w:p>
        </w:tc>
      </w:tr>
      <w:tr w:rsidR="00B77B33" w:rsidRPr="007F3FFB" w:rsidTr="006F52AC">
        <w:trPr>
          <w:trHeight w:val="458"/>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7F3FFB">
              <w:rPr>
                <w:rFonts w:ascii="Arial Narrow" w:hAnsi="Arial Narrow" w:cs="Arial"/>
                <w:b/>
                <w:szCs w:val="24"/>
              </w:rPr>
              <w:t>Validación:</w:t>
            </w:r>
            <w:r>
              <w:rPr>
                <w:rFonts w:ascii="Arial Narrow" w:hAnsi="Arial Narrow" w:cs="Arial"/>
                <w:b/>
                <w:szCs w:val="24"/>
              </w:rPr>
              <w:t xml:space="preserve"> </w:t>
            </w:r>
            <w:r>
              <w:rPr>
                <w:rFonts w:ascii="Arial Narrow" w:hAnsi="Arial Narrow" w:cs="Arial"/>
                <w:szCs w:val="24"/>
              </w:rPr>
              <w:t>Recibo de pago.</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szCs w:val="24"/>
              </w:rPr>
              <w:t>Cedula de ciudadanía ampliada.</w:t>
            </w:r>
          </w:p>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szCs w:val="24"/>
              </w:rPr>
              <w:t>Fotos recientes.</w:t>
            </w:r>
          </w:p>
        </w:tc>
      </w:tr>
    </w:tbl>
    <w:p w:rsidR="0058415A" w:rsidRDefault="0058415A"/>
    <w:tbl>
      <w:tblPr>
        <w:tblStyle w:val="Tablaconcuadrcula"/>
        <w:tblW w:w="0" w:type="auto"/>
        <w:tblInd w:w="360" w:type="dxa"/>
        <w:tblLook w:val="04A0" w:firstRow="1" w:lastRow="0" w:firstColumn="1" w:lastColumn="0" w:noHBand="0" w:noVBand="1"/>
      </w:tblPr>
      <w:tblGrid>
        <w:gridCol w:w="2809"/>
        <w:gridCol w:w="5885"/>
      </w:tblGrid>
      <w:tr w:rsidR="00B77B33" w:rsidRPr="001C6814" w:rsidTr="006F52AC">
        <w:tc>
          <w:tcPr>
            <w:tcW w:w="869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1C6814">
              <w:rPr>
                <w:rFonts w:ascii="Arial Narrow" w:hAnsi="Arial Narrow" w:cs="Arial"/>
                <w:b/>
                <w:szCs w:val="24"/>
              </w:rPr>
              <w:t>Historias de usuario</w:t>
            </w:r>
          </w:p>
        </w:tc>
      </w:tr>
      <w:tr w:rsidR="00B77B33" w:rsidRPr="001C6814" w:rsidTr="006F52AC">
        <w:tc>
          <w:tcPr>
            <w:tcW w:w="2809"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t xml:space="preserve">Numero: </w:t>
            </w:r>
            <w:r>
              <w:rPr>
                <w:rFonts w:ascii="Arial Narrow" w:hAnsi="Arial Narrow" w:cs="Arial"/>
                <w:szCs w:val="24"/>
              </w:rPr>
              <w:t>HU08</w:t>
            </w:r>
          </w:p>
        </w:tc>
        <w:tc>
          <w:tcPr>
            <w:tcW w:w="5885"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t xml:space="preserve">Usuario: </w:t>
            </w:r>
            <w:r>
              <w:rPr>
                <w:rFonts w:ascii="Arial Narrow" w:hAnsi="Arial Narrow" w:cs="Arial"/>
                <w:szCs w:val="24"/>
              </w:rPr>
              <w:t>Empresa</w:t>
            </w:r>
          </w:p>
        </w:tc>
      </w:tr>
      <w:tr w:rsidR="00B77B33" w:rsidRPr="001C6814" w:rsidTr="006F52AC">
        <w:tc>
          <w:tcPr>
            <w:tcW w:w="2809"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1C6814">
              <w:rPr>
                <w:rFonts w:ascii="Arial Narrow" w:hAnsi="Arial Narrow" w:cs="Arial"/>
                <w:b/>
                <w:szCs w:val="24"/>
              </w:rPr>
              <w:t>Nombre de Historia:</w:t>
            </w:r>
          </w:p>
        </w:tc>
        <w:tc>
          <w:tcPr>
            <w:tcW w:w="5885"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szCs w:val="24"/>
              </w:rPr>
              <w:t>Solicitud para convenio empresarial</w:t>
            </w:r>
          </w:p>
        </w:tc>
      </w:tr>
      <w:tr w:rsidR="00B77B33" w:rsidRPr="001C6814" w:rsidTr="006F52AC">
        <w:tc>
          <w:tcPr>
            <w:tcW w:w="869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t>Puntos estimados:</w:t>
            </w:r>
            <w:r>
              <w:rPr>
                <w:rFonts w:ascii="Arial Narrow" w:hAnsi="Arial Narrow" w:cs="Arial"/>
                <w:b/>
                <w:szCs w:val="24"/>
              </w:rPr>
              <w:t xml:space="preserve"> </w:t>
            </w:r>
            <w:r>
              <w:rPr>
                <w:rFonts w:ascii="Arial Narrow" w:hAnsi="Arial Narrow" w:cs="Arial"/>
                <w:szCs w:val="24"/>
              </w:rPr>
              <w:t>6 horas</w:t>
            </w:r>
          </w:p>
        </w:tc>
      </w:tr>
      <w:tr w:rsidR="00B77B33" w:rsidRPr="001C6814" w:rsidTr="006F52AC">
        <w:tc>
          <w:tcPr>
            <w:tcW w:w="869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t>Programador responsable:</w:t>
            </w:r>
            <w:r>
              <w:rPr>
                <w:rFonts w:ascii="Arial Narrow" w:hAnsi="Arial Narrow" w:cs="Arial"/>
                <w:b/>
                <w:szCs w:val="24"/>
              </w:rPr>
              <w:t xml:space="preserve"> </w:t>
            </w:r>
            <w:r>
              <w:rPr>
                <w:rFonts w:ascii="Arial Narrow" w:hAnsi="Arial Narrow" w:cs="Arial"/>
                <w:szCs w:val="24"/>
              </w:rPr>
              <w:t>Carlos Tuirán</w:t>
            </w:r>
          </w:p>
        </w:tc>
      </w:tr>
      <w:tr w:rsidR="00B77B33" w:rsidRPr="001C6814" w:rsidTr="006F52AC">
        <w:trPr>
          <w:trHeight w:val="325"/>
        </w:trPr>
        <w:tc>
          <w:tcPr>
            <w:tcW w:w="869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1C6814">
              <w:rPr>
                <w:rFonts w:ascii="Arial Narrow" w:hAnsi="Arial Narrow" w:cs="Arial"/>
                <w:b/>
                <w:szCs w:val="24"/>
              </w:rPr>
              <w:t>Descripción:</w:t>
            </w:r>
            <w:r>
              <w:rPr>
                <w:rFonts w:ascii="Arial Narrow" w:hAnsi="Arial Narrow" w:cs="Arial"/>
                <w:b/>
                <w:szCs w:val="24"/>
              </w:rPr>
              <w:t xml:space="preserve"> </w:t>
            </w:r>
          </w:p>
          <w:p w:rsidR="00B77B33" w:rsidRPr="00440E5F"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lastRenderedPageBreak/>
              <w:t xml:space="preserve">Como: </w:t>
            </w:r>
            <w:r>
              <w:rPr>
                <w:rFonts w:ascii="Arial Narrow" w:hAnsi="Arial Narrow" w:cs="Arial"/>
                <w:szCs w:val="24"/>
              </w:rPr>
              <w:t>Empresa</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 xml:space="preserve">Quiero: </w:t>
            </w:r>
            <w:r>
              <w:rPr>
                <w:rFonts w:ascii="Arial Narrow" w:hAnsi="Arial Narrow" w:cs="Arial"/>
                <w:szCs w:val="24"/>
              </w:rPr>
              <w:t xml:space="preserve">que el software debe permitir que la empresa realice el trámite de solicitud para convenio empresarial </w:t>
            </w:r>
          </w:p>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P</w:t>
            </w:r>
            <w:r w:rsidRPr="00C82038">
              <w:rPr>
                <w:rFonts w:ascii="Arial Narrow" w:hAnsi="Arial Narrow" w:cs="Arial"/>
                <w:b/>
                <w:szCs w:val="24"/>
              </w:rPr>
              <w:t>ara:</w:t>
            </w:r>
            <w:r>
              <w:rPr>
                <w:rFonts w:ascii="Arial Narrow" w:hAnsi="Arial Narrow" w:cs="Arial"/>
                <w:szCs w:val="24"/>
              </w:rPr>
              <w:t xml:space="preserve"> poder acceder a solicitar practicantes.</w:t>
            </w:r>
          </w:p>
        </w:tc>
      </w:tr>
      <w:tr w:rsidR="00B77B33" w:rsidRPr="001C6814" w:rsidTr="006F52AC">
        <w:trPr>
          <w:trHeight w:val="458"/>
        </w:trPr>
        <w:tc>
          <w:tcPr>
            <w:tcW w:w="869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lastRenderedPageBreak/>
              <w:t>Validación:</w:t>
            </w:r>
            <w:r>
              <w:rPr>
                <w:rFonts w:ascii="Arial Narrow" w:hAnsi="Arial Narrow" w:cs="Arial"/>
                <w:b/>
                <w:szCs w:val="24"/>
              </w:rPr>
              <w:t xml:space="preserve"> </w:t>
            </w:r>
            <w:r>
              <w:rPr>
                <w:rFonts w:ascii="Arial Narrow" w:hAnsi="Arial Narrow" w:cs="Arial"/>
                <w:szCs w:val="24"/>
              </w:rPr>
              <w:t>Subir anexos requeridos por CEMPRE.</w:t>
            </w:r>
          </w:p>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szCs w:val="24"/>
              </w:rPr>
              <w:t>NIT.</w:t>
            </w:r>
          </w:p>
        </w:tc>
      </w:tr>
    </w:tbl>
    <w:p w:rsidR="00B77B33" w:rsidRPr="00B11167"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9"/>
        <w:gridCol w:w="5885"/>
      </w:tblGrid>
      <w:tr w:rsidR="00B77B33" w:rsidRPr="001C6814" w:rsidTr="006F52AC">
        <w:tc>
          <w:tcPr>
            <w:tcW w:w="869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1C6814">
              <w:rPr>
                <w:rFonts w:ascii="Arial Narrow" w:hAnsi="Arial Narrow" w:cs="Arial"/>
                <w:b/>
                <w:szCs w:val="24"/>
              </w:rPr>
              <w:t>Historias de usuario</w:t>
            </w:r>
          </w:p>
        </w:tc>
      </w:tr>
      <w:tr w:rsidR="00B77B33" w:rsidRPr="001C6814" w:rsidTr="006F52AC">
        <w:tc>
          <w:tcPr>
            <w:tcW w:w="2809"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 xml:space="preserve">Numero: </w:t>
            </w:r>
            <w:r>
              <w:rPr>
                <w:rFonts w:ascii="Arial Narrow" w:hAnsi="Arial Narrow" w:cs="Arial"/>
                <w:szCs w:val="24"/>
              </w:rPr>
              <w:t>HU09</w:t>
            </w:r>
          </w:p>
        </w:tc>
        <w:tc>
          <w:tcPr>
            <w:tcW w:w="5885"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 xml:space="preserve">Usuario: </w:t>
            </w:r>
            <w:r>
              <w:rPr>
                <w:rFonts w:ascii="Arial Narrow" w:hAnsi="Arial Narrow" w:cs="Arial"/>
                <w:szCs w:val="24"/>
              </w:rPr>
              <w:t>Cempre</w:t>
            </w:r>
          </w:p>
        </w:tc>
      </w:tr>
      <w:tr w:rsidR="00B77B33" w:rsidRPr="001C6814" w:rsidTr="006F52AC">
        <w:tc>
          <w:tcPr>
            <w:tcW w:w="2809"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0509B6">
              <w:rPr>
                <w:rFonts w:ascii="Arial Narrow" w:hAnsi="Arial Narrow" w:cs="Arial"/>
                <w:b/>
                <w:szCs w:val="24"/>
              </w:rPr>
              <w:t>Nombre de Historia:</w:t>
            </w:r>
          </w:p>
        </w:tc>
        <w:tc>
          <w:tcPr>
            <w:tcW w:w="5885"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9377F5">
              <w:rPr>
                <w:rFonts w:ascii="Arial Narrow" w:hAnsi="Arial Narrow" w:cs="Arial"/>
                <w:szCs w:val="24"/>
                <w:highlight w:val="yellow"/>
              </w:rPr>
              <w:t>Afinación de solicitudes</w:t>
            </w:r>
          </w:p>
        </w:tc>
      </w:tr>
      <w:tr w:rsidR="00B77B33" w:rsidRPr="001C6814" w:rsidTr="006F52AC">
        <w:tc>
          <w:tcPr>
            <w:tcW w:w="869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Puntos estimados:</w:t>
            </w:r>
            <w:r>
              <w:rPr>
                <w:rFonts w:ascii="Arial Narrow" w:hAnsi="Arial Narrow" w:cs="Arial"/>
                <w:b/>
                <w:szCs w:val="24"/>
              </w:rPr>
              <w:t xml:space="preserve"> </w:t>
            </w:r>
            <w:r>
              <w:rPr>
                <w:rFonts w:ascii="Arial Narrow" w:hAnsi="Arial Narrow" w:cs="Arial"/>
                <w:szCs w:val="24"/>
              </w:rPr>
              <w:t>4 hora</w:t>
            </w:r>
          </w:p>
        </w:tc>
      </w:tr>
      <w:tr w:rsidR="00B77B33" w:rsidRPr="001C6814" w:rsidTr="006F52AC">
        <w:tc>
          <w:tcPr>
            <w:tcW w:w="8694" w:type="dxa"/>
            <w:gridSpan w:val="2"/>
          </w:tcPr>
          <w:p w:rsidR="00B77B33" w:rsidRPr="001C6814" w:rsidRDefault="00B77B33" w:rsidP="00A40C1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Programador responsable:</w:t>
            </w:r>
            <w:r>
              <w:rPr>
                <w:rFonts w:ascii="Arial Narrow" w:hAnsi="Arial Narrow" w:cs="Arial"/>
                <w:b/>
                <w:szCs w:val="24"/>
              </w:rPr>
              <w:t xml:space="preserve"> </w:t>
            </w:r>
            <w:r w:rsidR="00A40C1C" w:rsidRPr="00A40C1C">
              <w:rPr>
                <w:rFonts w:ascii="Arial Narrow" w:hAnsi="Arial Narrow" w:cs="Arial"/>
                <w:szCs w:val="24"/>
              </w:rPr>
              <w:t>Carlos Tuiran</w:t>
            </w:r>
          </w:p>
        </w:tc>
      </w:tr>
      <w:tr w:rsidR="00B77B33" w:rsidRPr="001C6814" w:rsidTr="006F52AC">
        <w:trPr>
          <w:trHeight w:val="325"/>
        </w:trPr>
        <w:tc>
          <w:tcPr>
            <w:tcW w:w="869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0509B6">
              <w:rPr>
                <w:rFonts w:ascii="Arial Narrow" w:hAnsi="Arial Narrow" w:cs="Arial"/>
                <w:b/>
                <w:szCs w:val="24"/>
              </w:rPr>
              <w:t>Descripción:</w:t>
            </w:r>
            <w:r>
              <w:rPr>
                <w:rFonts w:ascii="Arial Narrow" w:hAnsi="Arial Narrow" w:cs="Arial"/>
                <w:b/>
                <w:szCs w:val="24"/>
              </w:rPr>
              <w:t xml:space="preserve"> </w:t>
            </w:r>
          </w:p>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Pr>
                <w:rFonts w:ascii="Arial Narrow" w:hAnsi="Arial Narrow" w:cs="Arial"/>
                <w:b/>
                <w:szCs w:val="24"/>
              </w:rPr>
              <w:t xml:space="preserve">Como: </w:t>
            </w:r>
            <w:r>
              <w:rPr>
                <w:rFonts w:ascii="Arial Narrow" w:hAnsi="Arial Narrow" w:cs="Arial"/>
                <w:szCs w:val="24"/>
              </w:rPr>
              <w:t>CEMPRE</w:t>
            </w:r>
            <w:r>
              <w:rPr>
                <w:rFonts w:ascii="Arial Narrow" w:hAnsi="Arial Narrow" w:cs="Arial"/>
                <w:b/>
                <w:szCs w:val="24"/>
              </w:rPr>
              <w:t xml:space="preserve"> </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 xml:space="preserve">Quiero: </w:t>
            </w:r>
            <w:r>
              <w:rPr>
                <w:rFonts w:ascii="Arial Narrow" w:hAnsi="Arial Narrow" w:cs="Arial"/>
                <w:szCs w:val="24"/>
              </w:rPr>
              <w:t xml:space="preserve">que el sistema debe permitir organizar las solicitudes de practicantes de las empresas y ubicar a los estudiantes conforme a los perfiles solicitados </w:t>
            </w:r>
          </w:p>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226984">
              <w:rPr>
                <w:rFonts w:ascii="Arial Narrow" w:hAnsi="Arial Narrow" w:cs="Arial"/>
                <w:b/>
                <w:szCs w:val="24"/>
              </w:rPr>
              <w:t>Para</w:t>
            </w:r>
            <w:r>
              <w:rPr>
                <w:rFonts w:ascii="Arial Narrow" w:hAnsi="Arial Narrow" w:cs="Arial"/>
                <w:b/>
                <w:szCs w:val="24"/>
              </w:rPr>
              <w:t>:</w:t>
            </w:r>
            <w:r w:rsidRPr="00226984">
              <w:rPr>
                <w:rFonts w:ascii="Arial Narrow" w:hAnsi="Arial Narrow" w:cs="Arial"/>
                <w:b/>
                <w:szCs w:val="24"/>
              </w:rPr>
              <w:t xml:space="preserve"> </w:t>
            </w:r>
            <w:r>
              <w:rPr>
                <w:rFonts w:ascii="Arial Narrow" w:hAnsi="Arial Narrow" w:cs="Arial"/>
                <w:szCs w:val="24"/>
              </w:rPr>
              <w:t xml:space="preserve">facilitar la búsqueda a </w:t>
            </w:r>
            <w:proofErr w:type="spellStart"/>
            <w:r>
              <w:rPr>
                <w:rFonts w:ascii="Arial Narrow" w:hAnsi="Arial Narrow" w:cs="Arial"/>
                <w:szCs w:val="24"/>
              </w:rPr>
              <w:t>cempre</w:t>
            </w:r>
            <w:proofErr w:type="spellEnd"/>
            <w:r>
              <w:rPr>
                <w:rFonts w:ascii="Arial Narrow" w:hAnsi="Arial Narrow" w:cs="Arial"/>
                <w:szCs w:val="24"/>
              </w:rPr>
              <w:t xml:space="preserve"> por perfil solicitado.</w:t>
            </w:r>
          </w:p>
        </w:tc>
      </w:tr>
      <w:tr w:rsidR="00B77B33" w:rsidRPr="001C6814" w:rsidTr="006F52AC">
        <w:trPr>
          <w:trHeight w:val="458"/>
        </w:trPr>
        <w:tc>
          <w:tcPr>
            <w:tcW w:w="869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0509B6">
              <w:rPr>
                <w:rFonts w:ascii="Arial Narrow" w:hAnsi="Arial Narrow" w:cs="Arial"/>
                <w:b/>
                <w:szCs w:val="24"/>
              </w:rPr>
              <w:t>Validación:</w:t>
            </w:r>
            <w:r>
              <w:rPr>
                <w:rFonts w:ascii="Arial Narrow" w:hAnsi="Arial Narrow" w:cs="Arial"/>
                <w:b/>
                <w:szCs w:val="24"/>
              </w:rPr>
              <w:t xml:space="preserve"> </w:t>
            </w:r>
            <w:r>
              <w:rPr>
                <w:rFonts w:ascii="Arial Narrow" w:hAnsi="Arial Narrow" w:cs="Arial"/>
                <w:szCs w:val="24"/>
              </w:rPr>
              <w:t>Cada estudiante deberá por medio de la hoja de vida, y además en el formulario, especificar el área y las funciones del practicante las cuales serán afines al programa cursado.</w:t>
            </w:r>
          </w:p>
        </w:tc>
      </w:tr>
    </w:tbl>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798"/>
        <w:gridCol w:w="5896"/>
      </w:tblGrid>
      <w:tr w:rsidR="00B77B33" w:rsidRPr="001C6814" w:rsidTr="006F52AC">
        <w:tc>
          <w:tcPr>
            <w:tcW w:w="903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1C6814">
              <w:rPr>
                <w:rFonts w:ascii="Arial Narrow" w:hAnsi="Arial Narrow" w:cs="Arial"/>
                <w:b/>
                <w:szCs w:val="24"/>
              </w:rPr>
              <w:t>Historias de usuario</w:t>
            </w:r>
          </w:p>
        </w:tc>
      </w:tr>
      <w:tr w:rsidR="00B77B33" w:rsidRPr="001C6814" w:rsidTr="006F52AC">
        <w:tc>
          <w:tcPr>
            <w:tcW w:w="2896"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t xml:space="preserve">Numero: </w:t>
            </w:r>
            <w:r>
              <w:rPr>
                <w:rFonts w:ascii="Arial Narrow" w:hAnsi="Arial Narrow" w:cs="Arial"/>
                <w:szCs w:val="24"/>
              </w:rPr>
              <w:t>HU10</w:t>
            </w:r>
          </w:p>
        </w:tc>
        <w:tc>
          <w:tcPr>
            <w:tcW w:w="6138"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t xml:space="preserve">Usuario: </w:t>
            </w:r>
            <w:r>
              <w:rPr>
                <w:rFonts w:ascii="Arial Narrow" w:hAnsi="Arial Narrow" w:cs="Arial"/>
                <w:szCs w:val="24"/>
              </w:rPr>
              <w:t>Cempre</w:t>
            </w:r>
          </w:p>
        </w:tc>
      </w:tr>
      <w:tr w:rsidR="00B77B33" w:rsidRPr="001C6814" w:rsidTr="006F52AC">
        <w:tc>
          <w:tcPr>
            <w:tcW w:w="2896"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1C6814">
              <w:rPr>
                <w:rFonts w:ascii="Arial Narrow" w:hAnsi="Arial Narrow" w:cs="Arial"/>
                <w:b/>
                <w:szCs w:val="24"/>
              </w:rPr>
              <w:t>Nombre de Historia:</w:t>
            </w:r>
          </w:p>
        </w:tc>
        <w:tc>
          <w:tcPr>
            <w:tcW w:w="6138" w:type="dxa"/>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szCs w:val="24"/>
              </w:rPr>
              <w:t>Convenios empresariales</w:t>
            </w:r>
          </w:p>
        </w:tc>
      </w:tr>
      <w:tr w:rsidR="00B77B33" w:rsidRPr="001C6814" w:rsidTr="006F52AC">
        <w:tc>
          <w:tcPr>
            <w:tcW w:w="903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t>Puntos estimados:</w:t>
            </w:r>
            <w:r>
              <w:rPr>
                <w:rFonts w:ascii="Arial Narrow" w:hAnsi="Arial Narrow" w:cs="Arial"/>
                <w:b/>
                <w:szCs w:val="24"/>
              </w:rPr>
              <w:t xml:space="preserve"> </w:t>
            </w:r>
            <w:r>
              <w:rPr>
                <w:rFonts w:ascii="Arial Narrow" w:hAnsi="Arial Narrow" w:cs="Arial"/>
                <w:szCs w:val="24"/>
              </w:rPr>
              <w:t>4 hora</w:t>
            </w:r>
          </w:p>
        </w:tc>
      </w:tr>
      <w:tr w:rsidR="00B77B33" w:rsidRPr="001C6814" w:rsidTr="006F52AC">
        <w:tc>
          <w:tcPr>
            <w:tcW w:w="903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t>Programador responsable:</w:t>
            </w:r>
            <w:r>
              <w:rPr>
                <w:rFonts w:ascii="Arial Narrow" w:hAnsi="Arial Narrow" w:cs="Arial"/>
                <w:b/>
                <w:szCs w:val="24"/>
              </w:rPr>
              <w:t xml:space="preserve"> </w:t>
            </w:r>
            <w:r>
              <w:rPr>
                <w:rFonts w:ascii="Arial Narrow" w:hAnsi="Arial Narrow" w:cs="Arial"/>
                <w:szCs w:val="24"/>
              </w:rPr>
              <w:t>Carlos Tuirán</w:t>
            </w:r>
          </w:p>
        </w:tc>
      </w:tr>
      <w:tr w:rsidR="00B77B33" w:rsidRPr="001C6814"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szCs w:val="24"/>
              </w:rPr>
            </w:pPr>
            <w:r w:rsidRPr="001C6814">
              <w:rPr>
                <w:rFonts w:ascii="Arial Narrow" w:hAnsi="Arial Narrow" w:cs="Arial"/>
                <w:b/>
                <w:szCs w:val="24"/>
              </w:rPr>
              <w:t>Descripción:</w:t>
            </w:r>
            <w:r>
              <w:rPr>
                <w:rFonts w:ascii="Arial Narrow" w:hAnsi="Arial Narrow" w:cs="Arial"/>
                <w:b/>
                <w:szCs w:val="24"/>
              </w:rPr>
              <w:t xml:space="preserve"> </w:t>
            </w:r>
          </w:p>
          <w:p w:rsidR="00B77B33" w:rsidRPr="00226984"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lastRenderedPageBreak/>
              <w:t xml:space="preserve">Como: </w:t>
            </w:r>
            <w:r>
              <w:rPr>
                <w:rFonts w:ascii="Arial Narrow" w:hAnsi="Arial Narrow" w:cs="Arial"/>
                <w:szCs w:val="24"/>
              </w:rPr>
              <w:t>CEMPRE</w:t>
            </w:r>
          </w:p>
          <w:p w:rsidR="00B77B33" w:rsidRDefault="00B77B33" w:rsidP="006F52AC">
            <w:pPr>
              <w:pStyle w:val="Prrafodelista"/>
              <w:autoSpaceDE w:val="0"/>
              <w:autoSpaceDN w:val="0"/>
              <w:adjustRightInd w:val="0"/>
              <w:spacing w:line="360" w:lineRule="auto"/>
              <w:ind w:left="0"/>
              <w:jc w:val="both"/>
              <w:rPr>
                <w:rFonts w:ascii="Arial Narrow" w:hAnsi="Arial Narrow" w:cs="Arial"/>
                <w:szCs w:val="24"/>
              </w:rPr>
            </w:pPr>
            <w:r>
              <w:rPr>
                <w:rFonts w:ascii="Arial Narrow" w:hAnsi="Arial Narrow" w:cs="Arial"/>
                <w:b/>
                <w:szCs w:val="24"/>
              </w:rPr>
              <w:t xml:space="preserve">Quiero: </w:t>
            </w:r>
            <w:r>
              <w:rPr>
                <w:rFonts w:ascii="Arial Narrow" w:hAnsi="Arial Narrow" w:cs="Arial"/>
                <w:szCs w:val="24"/>
              </w:rPr>
              <w:t xml:space="preserve">que el software debe permitir que las personas y usuarios accedan a la información sobre los convenios empresariales </w:t>
            </w:r>
          </w:p>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226984">
              <w:rPr>
                <w:rFonts w:ascii="Arial Narrow" w:hAnsi="Arial Narrow" w:cs="Arial"/>
                <w:b/>
                <w:szCs w:val="24"/>
              </w:rPr>
              <w:t>Para:</w:t>
            </w:r>
            <w:r>
              <w:rPr>
                <w:rFonts w:ascii="Arial Narrow" w:hAnsi="Arial Narrow" w:cs="Arial"/>
                <w:szCs w:val="24"/>
              </w:rPr>
              <w:t xml:space="preserve"> que estos estén enterados que convenios tiene la Universidad.</w:t>
            </w:r>
          </w:p>
        </w:tc>
      </w:tr>
      <w:tr w:rsidR="00B77B33" w:rsidRPr="001C6814" w:rsidTr="006F52AC">
        <w:trPr>
          <w:trHeight w:val="458"/>
        </w:trPr>
        <w:tc>
          <w:tcPr>
            <w:tcW w:w="9034" w:type="dxa"/>
            <w:gridSpan w:val="2"/>
          </w:tcPr>
          <w:p w:rsidR="00B77B33" w:rsidRPr="001C6814" w:rsidRDefault="00B77B33" w:rsidP="006F52AC">
            <w:pPr>
              <w:pStyle w:val="Prrafodelista"/>
              <w:autoSpaceDE w:val="0"/>
              <w:autoSpaceDN w:val="0"/>
              <w:adjustRightInd w:val="0"/>
              <w:spacing w:line="360" w:lineRule="auto"/>
              <w:ind w:left="0"/>
              <w:jc w:val="both"/>
              <w:rPr>
                <w:rFonts w:ascii="Arial Narrow" w:hAnsi="Arial Narrow" w:cs="Arial"/>
                <w:szCs w:val="24"/>
              </w:rPr>
            </w:pPr>
            <w:r w:rsidRPr="001C6814">
              <w:rPr>
                <w:rFonts w:ascii="Arial Narrow" w:hAnsi="Arial Narrow" w:cs="Arial"/>
                <w:b/>
                <w:szCs w:val="24"/>
              </w:rPr>
              <w:lastRenderedPageBreak/>
              <w:t>Validación:</w:t>
            </w:r>
            <w:r>
              <w:rPr>
                <w:rFonts w:ascii="Arial Narrow" w:hAnsi="Arial Narrow" w:cs="Arial"/>
                <w:b/>
                <w:szCs w:val="24"/>
              </w:rPr>
              <w:t xml:space="preserve"> </w:t>
            </w:r>
            <w:r>
              <w:rPr>
                <w:rFonts w:ascii="Arial Narrow" w:hAnsi="Arial Narrow" w:cs="Arial"/>
                <w:szCs w:val="24"/>
              </w:rPr>
              <w:t>Se debe permitir a los administradores actualizar la información</w:t>
            </w:r>
          </w:p>
        </w:tc>
      </w:tr>
    </w:tbl>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2"/>
        <w:gridCol w:w="5892"/>
      </w:tblGrid>
      <w:tr w:rsidR="00B77B33" w:rsidRPr="00CD4688" w:rsidTr="006F52AC">
        <w:tc>
          <w:tcPr>
            <w:tcW w:w="9034" w:type="dxa"/>
            <w:gridSpan w:val="2"/>
          </w:tcPr>
          <w:p w:rsidR="00B77B33" w:rsidRPr="00CD4688"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Historias de usuario</w:t>
            </w:r>
          </w:p>
        </w:tc>
      </w:tr>
      <w:tr w:rsidR="00B77B33" w:rsidRPr="00CD4688" w:rsidTr="006F52AC">
        <w:tc>
          <w:tcPr>
            <w:tcW w:w="2896" w:type="dxa"/>
          </w:tcPr>
          <w:p w:rsidR="00B77B33" w:rsidRPr="00B502A7"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 xml:space="preserve">Numero: </w:t>
            </w:r>
            <w:r w:rsidR="00002C00">
              <w:rPr>
                <w:rFonts w:ascii="Arial Narrow" w:hAnsi="Arial Narrow" w:cs="Arial"/>
              </w:rPr>
              <w:t>HU11</w:t>
            </w:r>
          </w:p>
        </w:tc>
        <w:tc>
          <w:tcPr>
            <w:tcW w:w="6138" w:type="dxa"/>
          </w:tcPr>
          <w:p w:rsidR="00B77B33" w:rsidRPr="00CD4688"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 xml:space="preserve">Usuario: </w:t>
            </w:r>
            <w:r>
              <w:rPr>
                <w:rFonts w:ascii="Arial Narrow" w:hAnsi="Arial Narrow" w:cs="Arial"/>
              </w:rPr>
              <w:t>Cempre</w:t>
            </w:r>
          </w:p>
        </w:tc>
      </w:tr>
      <w:tr w:rsidR="00B77B33" w:rsidRPr="00CD4688" w:rsidTr="006F52AC">
        <w:tc>
          <w:tcPr>
            <w:tcW w:w="2896" w:type="dxa"/>
          </w:tcPr>
          <w:p w:rsidR="00B77B33" w:rsidRPr="00CD4688"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Nombre de Historia:</w:t>
            </w:r>
          </w:p>
        </w:tc>
        <w:tc>
          <w:tcPr>
            <w:tcW w:w="6138" w:type="dxa"/>
          </w:tcPr>
          <w:p w:rsidR="00B77B33" w:rsidRPr="00B502A7" w:rsidRDefault="00B77B33" w:rsidP="006F52AC">
            <w:pPr>
              <w:pStyle w:val="Prrafodelista"/>
              <w:autoSpaceDE w:val="0"/>
              <w:autoSpaceDN w:val="0"/>
              <w:adjustRightInd w:val="0"/>
              <w:spacing w:line="360" w:lineRule="auto"/>
              <w:ind w:left="0"/>
              <w:jc w:val="both"/>
              <w:rPr>
                <w:rFonts w:ascii="Arial Narrow" w:hAnsi="Arial Narrow" w:cs="Arial"/>
              </w:rPr>
            </w:pPr>
            <w:r>
              <w:rPr>
                <w:rFonts w:ascii="Arial Narrow" w:hAnsi="Arial Narrow" w:cs="Arial"/>
              </w:rPr>
              <w:t>Evaluación de solici</w:t>
            </w:r>
            <w:r w:rsidR="00FB7627">
              <w:rPr>
                <w:rFonts w:ascii="Arial Narrow" w:hAnsi="Arial Narrow" w:cs="Arial"/>
              </w:rPr>
              <w:t>tudes</w:t>
            </w:r>
          </w:p>
        </w:tc>
      </w:tr>
      <w:tr w:rsidR="00B77B33" w:rsidRPr="00CD4688" w:rsidTr="006F52AC">
        <w:tc>
          <w:tcPr>
            <w:tcW w:w="9034" w:type="dxa"/>
            <w:gridSpan w:val="2"/>
          </w:tcPr>
          <w:p w:rsidR="00B77B33" w:rsidRPr="00B502A7"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Puntos estimados:</w:t>
            </w:r>
            <w:r>
              <w:rPr>
                <w:rFonts w:ascii="Arial Narrow" w:hAnsi="Arial Narrow" w:cs="Arial"/>
                <w:b/>
              </w:rPr>
              <w:t xml:space="preserve"> </w:t>
            </w:r>
            <w:r>
              <w:rPr>
                <w:rFonts w:ascii="Arial Narrow" w:hAnsi="Arial Narrow" w:cs="Arial"/>
              </w:rPr>
              <w:t>6 horas</w:t>
            </w:r>
          </w:p>
        </w:tc>
      </w:tr>
      <w:tr w:rsidR="00B77B33" w:rsidRPr="00CD4688" w:rsidTr="006F52AC">
        <w:tc>
          <w:tcPr>
            <w:tcW w:w="9034" w:type="dxa"/>
            <w:gridSpan w:val="2"/>
          </w:tcPr>
          <w:p w:rsidR="00B77B33" w:rsidRPr="00B502A7"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Programador responsable:</w:t>
            </w:r>
            <w:r>
              <w:rPr>
                <w:rFonts w:ascii="Arial Narrow" w:hAnsi="Arial Narrow" w:cs="Arial"/>
                <w:b/>
              </w:rPr>
              <w:t xml:space="preserve"> </w:t>
            </w:r>
            <w:r w:rsidR="00FB7627">
              <w:rPr>
                <w:rFonts w:ascii="Arial Narrow" w:hAnsi="Arial Narrow" w:cs="Arial"/>
              </w:rPr>
              <w:t>Carlos Tuiran</w:t>
            </w:r>
          </w:p>
        </w:tc>
      </w:tr>
      <w:tr w:rsidR="00B77B33" w:rsidRPr="00CD4688"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Descripción:</w:t>
            </w:r>
            <w:r>
              <w:rPr>
                <w:rFonts w:ascii="Arial Narrow" w:hAnsi="Arial Narrow" w:cs="Arial"/>
                <w:b/>
              </w:rPr>
              <w:t xml:space="preserve"> </w:t>
            </w:r>
          </w:p>
          <w:p w:rsidR="00B77B33" w:rsidRPr="00B626E2" w:rsidRDefault="00B77B33" w:rsidP="006F52AC">
            <w:pPr>
              <w:pStyle w:val="Prrafodelista"/>
              <w:autoSpaceDE w:val="0"/>
              <w:autoSpaceDN w:val="0"/>
              <w:adjustRightInd w:val="0"/>
              <w:spacing w:line="360" w:lineRule="auto"/>
              <w:ind w:left="0"/>
              <w:jc w:val="both"/>
              <w:rPr>
                <w:rFonts w:ascii="Arial Narrow" w:hAnsi="Arial Narrow" w:cs="Arial"/>
                <w:b/>
              </w:rPr>
            </w:pPr>
            <w:r w:rsidRPr="00B626E2">
              <w:rPr>
                <w:rFonts w:ascii="Arial Narrow" w:hAnsi="Arial Narrow" w:cs="Arial"/>
                <w:b/>
              </w:rPr>
              <w:t>Como:</w:t>
            </w:r>
            <w:r>
              <w:rPr>
                <w:rFonts w:ascii="Arial Narrow" w:hAnsi="Arial Narrow" w:cs="Arial"/>
                <w:b/>
              </w:rPr>
              <w:t xml:space="preserve"> </w:t>
            </w:r>
            <w:r>
              <w:rPr>
                <w:rFonts w:ascii="Arial Narrow" w:hAnsi="Arial Narrow" w:cs="Arial"/>
              </w:rPr>
              <w:t>Cempre</w:t>
            </w:r>
            <w:r w:rsidRPr="00B626E2">
              <w:rPr>
                <w:rFonts w:ascii="Arial Narrow" w:hAnsi="Arial Narrow" w:cs="Arial"/>
                <w:b/>
              </w:rPr>
              <w:t xml:space="preserve"> </w:t>
            </w:r>
          </w:p>
          <w:p w:rsidR="00B77B33" w:rsidRDefault="00B77B33" w:rsidP="006F52AC">
            <w:pPr>
              <w:pStyle w:val="Prrafodelista"/>
              <w:autoSpaceDE w:val="0"/>
              <w:autoSpaceDN w:val="0"/>
              <w:adjustRightInd w:val="0"/>
              <w:spacing w:line="360" w:lineRule="auto"/>
              <w:ind w:left="0"/>
              <w:jc w:val="both"/>
              <w:rPr>
                <w:rFonts w:ascii="Arial Narrow" w:hAnsi="Arial Narrow" w:cs="Arial"/>
              </w:rPr>
            </w:pPr>
            <w:r w:rsidRPr="00B626E2">
              <w:rPr>
                <w:rFonts w:ascii="Arial Narrow" w:hAnsi="Arial Narrow" w:cs="Arial"/>
                <w:b/>
              </w:rPr>
              <w:t xml:space="preserve">Quiero: </w:t>
            </w:r>
            <w:r>
              <w:rPr>
                <w:rFonts w:ascii="Arial Narrow" w:hAnsi="Arial Narrow" w:cs="Arial"/>
              </w:rPr>
              <w:t xml:space="preserve">El sistema debe permitir a CEMPRE evaluar las solicitudes a través de una lista de chequeo </w:t>
            </w:r>
          </w:p>
          <w:p w:rsidR="00B77B33" w:rsidRPr="00B502A7" w:rsidRDefault="00B77B33" w:rsidP="00FB7627">
            <w:pPr>
              <w:pStyle w:val="Prrafodelista"/>
              <w:autoSpaceDE w:val="0"/>
              <w:autoSpaceDN w:val="0"/>
              <w:adjustRightInd w:val="0"/>
              <w:spacing w:line="360" w:lineRule="auto"/>
              <w:ind w:left="0"/>
              <w:jc w:val="both"/>
              <w:rPr>
                <w:rFonts w:ascii="Arial Narrow" w:hAnsi="Arial Narrow" w:cs="Arial"/>
              </w:rPr>
            </w:pPr>
            <w:r w:rsidRPr="00B626E2">
              <w:rPr>
                <w:rFonts w:ascii="Arial Narrow" w:hAnsi="Arial Narrow" w:cs="Arial"/>
                <w:b/>
              </w:rPr>
              <w:t>Para:</w:t>
            </w:r>
            <w:r w:rsidR="00FB7627">
              <w:rPr>
                <w:rFonts w:ascii="Arial Narrow" w:hAnsi="Arial Narrow" w:cs="Arial"/>
              </w:rPr>
              <w:t xml:space="preserve"> que puedan aceptarse o rechazarse pedidos</w:t>
            </w:r>
          </w:p>
        </w:tc>
      </w:tr>
      <w:tr w:rsidR="00B77B33" w:rsidRPr="00CD4688" w:rsidTr="006F52AC">
        <w:trPr>
          <w:trHeight w:val="458"/>
        </w:trPr>
        <w:tc>
          <w:tcPr>
            <w:tcW w:w="9034" w:type="dxa"/>
            <w:gridSpan w:val="2"/>
          </w:tcPr>
          <w:p w:rsidR="00B77B33" w:rsidRPr="004B133C"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Validación:</w:t>
            </w:r>
            <w:r>
              <w:rPr>
                <w:rFonts w:ascii="Arial Narrow" w:hAnsi="Arial Narrow" w:cs="Arial"/>
                <w:b/>
              </w:rPr>
              <w:t xml:space="preserve"> </w:t>
            </w:r>
            <w:r>
              <w:rPr>
                <w:rFonts w:ascii="Arial Narrow" w:hAnsi="Arial Narrow" w:cs="Arial"/>
              </w:rPr>
              <w:t>Requisitos establecidos por CEMPRE.</w:t>
            </w:r>
          </w:p>
        </w:tc>
      </w:tr>
    </w:tbl>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3"/>
        <w:gridCol w:w="5891"/>
      </w:tblGrid>
      <w:tr w:rsidR="00FB7627" w:rsidRPr="00CD4688" w:rsidTr="00D231EF">
        <w:tc>
          <w:tcPr>
            <w:tcW w:w="9034" w:type="dxa"/>
            <w:gridSpan w:val="2"/>
          </w:tcPr>
          <w:p w:rsidR="00FB7627" w:rsidRPr="00CD4688" w:rsidRDefault="00FB7627" w:rsidP="00D231EF">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Historias de usuario</w:t>
            </w:r>
          </w:p>
        </w:tc>
      </w:tr>
      <w:tr w:rsidR="00FB7627" w:rsidRPr="00CD4688" w:rsidTr="00D231EF">
        <w:tc>
          <w:tcPr>
            <w:tcW w:w="2896" w:type="dxa"/>
          </w:tcPr>
          <w:p w:rsidR="00FB7627" w:rsidRPr="00B502A7" w:rsidRDefault="00FB7627" w:rsidP="00D231EF">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 xml:space="preserve">Numero: </w:t>
            </w:r>
            <w:r w:rsidR="0055020F">
              <w:rPr>
                <w:rFonts w:ascii="Arial Narrow" w:hAnsi="Arial Narrow" w:cs="Arial"/>
              </w:rPr>
              <w:t>HU12</w:t>
            </w:r>
          </w:p>
        </w:tc>
        <w:tc>
          <w:tcPr>
            <w:tcW w:w="6138" w:type="dxa"/>
          </w:tcPr>
          <w:p w:rsidR="00FB7627" w:rsidRPr="00CD4688" w:rsidRDefault="00FB7627" w:rsidP="00D231EF">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 xml:space="preserve">Usuario: </w:t>
            </w:r>
            <w:r>
              <w:rPr>
                <w:rFonts w:ascii="Arial Narrow" w:hAnsi="Arial Narrow" w:cs="Arial"/>
              </w:rPr>
              <w:t>Cempre</w:t>
            </w:r>
          </w:p>
        </w:tc>
      </w:tr>
      <w:tr w:rsidR="00FB7627" w:rsidRPr="00B502A7" w:rsidTr="00D231EF">
        <w:tc>
          <w:tcPr>
            <w:tcW w:w="2896" w:type="dxa"/>
          </w:tcPr>
          <w:p w:rsidR="00FB7627" w:rsidRPr="00CD4688" w:rsidRDefault="00FB7627" w:rsidP="00D231EF">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Nombre de Historia:</w:t>
            </w:r>
          </w:p>
        </w:tc>
        <w:tc>
          <w:tcPr>
            <w:tcW w:w="6138" w:type="dxa"/>
          </w:tcPr>
          <w:p w:rsidR="00FB7627" w:rsidRPr="00B502A7" w:rsidRDefault="0055020F" w:rsidP="00D231EF">
            <w:pPr>
              <w:pStyle w:val="Prrafodelista"/>
              <w:autoSpaceDE w:val="0"/>
              <w:autoSpaceDN w:val="0"/>
              <w:adjustRightInd w:val="0"/>
              <w:spacing w:line="360" w:lineRule="auto"/>
              <w:ind w:left="0"/>
              <w:jc w:val="both"/>
              <w:rPr>
                <w:rFonts w:ascii="Arial Narrow" w:hAnsi="Arial Narrow" w:cs="Arial"/>
              </w:rPr>
            </w:pPr>
            <w:r>
              <w:rPr>
                <w:rFonts w:ascii="Arial Narrow" w:hAnsi="Arial Narrow" w:cs="Arial"/>
              </w:rPr>
              <w:t>Calificar Practicas</w:t>
            </w:r>
          </w:p>
        </w:tc>
      </w:tr>
      <w:tr w:rsidR="00FB7627" w:rsidRPr="00B502A7" w:rsidTr="00D231EF">
        <w:tc>
          <w:tcPr>
            <w:tcW w:w="9034" w:type="dxa"/>
            <w:gridSpan w:val="2"/>
          </w:tcPr>
          <w:p w:rsidR="00FB7627" w:rsidRPr="00B502A7" w:rsidRDefault="00FB7627" w:rsidP="00D231EF">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lastRenderedPageBreak/>
              <w:t>Puntos estimados:</w:t>
            </w:r>
            <w:r>
              <w:rPr>
                <w:rFonts w:ascii="Arial Narrow" w:hAnsi="Arial Narrow" w:cs="Arial"/>
                <w:b/>
              </w:rPr>
              <w:t xml:space="preserve"> </w:t>
            </w:r>
            <w:r>
              <w:rPr>
                <w:rFonts w:ascii="Arial Narrow" w:hAnsi="Arial Narrow" w:cs="Arial"/>
              </w:rPr>
              <w:t>6 horas</w:t>
            </w:r>
          </w:p>
        </w:tc>
      </w:tr>
      <w:tr w:rsidR="00FB7627" w:rsidRPr="00B502A7" w:rsidTr="00D231EF">
        <w:tc>
          <w:tcPr>
            <w:tcW w:w="9034" w:type="dxa"/>
            <w:gridSpan w:val="2"/>
          </w:tcPr>
          <w:p w:rsidR="00FB7627" w:rsidRPr="00B502A7" w:rsidRDefault="00FB7627" w:rsidP="00D231EF">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Programador responsable:</w:t>
            </w:r>
            <w:r>
              <w:rPr>
                <w:rFonts w:ascii="Arial Narrow" w:hAnsi="Arial Narrow" w:cs="Arial"/>
                <w:b/>
              </w:rPr>
              <w:t xml:space="preserve"> </w:t>
            </w:r>
            <w:r>
              <w:rPr>
                <w:rFonts w:ascii="Arial Narrow" w:hAnsi="Arial Narrow" w:cs="Arial"/>
              </w:rPr>
              <w:t>Carlos Tuiran</w:t>
            </w:r>
          </w:p>
        </w:tc>
      </w:tr>
      <w:tr w:rsidR="00FB7627" w:rsidRPr="00B502A7" w:rsidTr="00D231EF">
        <w:trPr>
          <w:trHeight w:val="325"/>
        </w:trPr>
        <w:tc>
          <w:tcPr>
            <w:tcW w:w="9034" w:type="dxa"/>
            <w:gridSpan w:val="2"/>
          </w:tcPr>
          <w:p w:rsidR="00FB7627" w:rsidRDefault="00FB7627" w:rsidP="00D231EF">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Descripción:</w:t>
            </w:r>
            <w:r>
              <w:rPr>
                <w:rFonts w:ascii="Arial Narrow" w:hAnsi="Arial Narrow" w:cs="Arial"/>
                <w:b/>
              </w:rPr>
              <w:t xml:space="preserve"> </w:t>
            </w:r>
          </w:p>
          <w:p w:rsidR="00FB7627" w:rsidRPr="00B626E2" w:rsidRDefault="00FB7627" w:rsidP="00D231EF">
            <w:pPr>
              <w:pStyle w:val="Prrafodelista"/>
              <w:autoSpaceDE w:val="0"/>
              <w:autoSpaceDN w:val="0"/>
              <w:adjustRightInd w:val="0"/>
              <w:spacing w:line="360" w:lineRule="auto"/>
              <w:ind w:left="0"/>
              <w:jc w:val="both"/>
              <w:rPr>
                <w:rFonts w:ascii="Arial Narrow" w:hAnsi="Arial Narrow" w:cs="Arial"/>
                <w:b/>
              </w:rPr>
            </w:pPr>
            <w:r w:rsidRPr="00B626E2">
              <w:rPr>
                <w:rFonts w:ascii="Arial Narrow" w:hAnsi="Arial Narrow" w:cs="Arial"/>
                <w:b/>
              </w:rPr>
              <w:t>Como:</w:t>
            </w:r>
            <w:r>
              <w:rPr>
                <w:rFonts w:ascii="Arial Narrow" w:hAnsi="Arial Narrow" w:cs="Arial"/>
                <w:b/>
              </w:rPr>
              <w:t xml:space="preserve"> </w:t>
            </w:r>
            <w:r>
              <w:rPr>
                <w:rFonts w:ascii="Arial Narrow" w:hAnsi="Arial Narrow" w:cs="Arial"/>
              </w:rPr>
              <w:t>Cempre</w:t>
            </w:r>
            <w:r w:rsidRPr="00B626E2">
              <w:rPr>
                <w:rFonts w:ascii="Arial Narrow" w:hAnsi="Arial Narrow" w:cs="Arial"/>
                <w:b/>
              </w:rPr>
              <w:t xml:space="preserve"> </w:t>
            </w:r>
          </w:p>
          <w:p w:rsidR="00FB7627" w:rsidRDefault="00FB7627" w:rsidP="00D231EF">
            <w:pPr>
              <w:pStyle w:val="Prrafodelista"/>
              <w:autoSpaceDE w:val="0"/>
              <w:autoSpaceDN w:val="0"/>
              <w:adjustRightInd w:val="0"/>
              <w:spacing w:line="360" w:lineRule="auto"/>
              <w:ind w:left="0"/>
              <w:jc w:val="both"/>
              <w:rPr>
                <w:rFonts w:ascii="Arial Narrow" w:hAnsi="Arial Narrow" w:cs="Arial"/>
              </w:rPr>
            </w:pPr>
            <w:r w:rsidRPr="00B626E2">
              <w:rPr>
                <w:rFonts w:ascii="Arial Narrow" w:hAnsi="Arial Narrow" w:cs="Arial"/>
                <w:b/>
              </w:rPr>
              <w:t xml:space="preserve">Quiero: </w:t>
            </w:r>
            <w:r>
              <w:rPr>
                <w:rFonts w:ascii="Arial Narrow" w:hAnsi="Arial Narrow" w:cs="Arial"/>
              </w:rPr>
              <w:t xml:space="preserve">El sistema debe permitir a </w:t>
            </w:r>
            <w:r w:rsidR="0055020F">
              <w:rPr>
                <w:rFonts w:ascii="Arial Narrow" w:hAnsi="Arial Narrow" w:cs="Arial"/>
              </w:rPr>
              <w:t xml:space="preserve">los docentes evaluar las practicas </w:t>
            </w:r>
            <w:r>
              <w:rPr>
                <w:rFonts w:ascii="Arial Narrow" w:hAnsi="Arial Narrow" w:cs="Arial"/>
              </w:rPr>
              <w:t xml:space="preserve"> a través de una lista de chequeo </w:t>
            </w:r>
          </w:p>
          <w:p w:rsidR="00FB7627" w:rsidRPr="00B502A7" w:rsidRDefault="00FB7627" w:rsidP="00D231EF">
            <w:pPr>
              <w:pStyle w:val="Prrafodelista"/>
              <w:autoSpaceDE w:val="0"/>
              <w:autoSpaceDN w:val="0"/>
              <w:adjustRightInd w:val="0"/>
              <w:spacing w:line="360" w:lineRule="auto"/>
              <w:ind w:left="0"/>
              <w:jc w:val="both"/>
              <w:rPr>
                <w:rFonts w:ascii="Arial Narrow" w:hAnsi="Arial Narrow" w:cs="Arial"/>
              </w:rPr>
            </w:pPr>
            <w:r w:rsidRPr="00B626E2">
              <w:rPr>
                <w:rFonts w:ascii="Arial Narrow" w:hAnsi="Arial Narrow" w:cs="Arial"/>
                <w:b/>
              </w:rPr>
              <w:t>Para:</w:t>
            </w:r>
            <w:r w:rsidR="0055020F">
              <w:rPr>
                <w:rFonts w:ascii="Arial Narrow" w:hAnsi="Arial Narrow" w:cs="Arial"/>
              </w:rPr>
              <w:t xml:space="preserve"> que puedan evaluar si los practicantes aprobaron </w:t>
            </w:r>
          </w:p>
        </w:tc>
      </w:tr>
      <w:tr w:rsidR="00FB7627" w:rsidRPr="004B133C" w:rsidTr="00D231EF">
        <w:trPr>
          <w:trHeight w:val="458"/>
        </w:trPr>
        <w:tc>
          <w:tcPr>
            <w:tcW w:w="9034" w:type="dxa"/>
            <w:gridSpan w:val="2"/>
          </w:tcPr>
          <w:p w:rsidR="00FB7627" w:rsidRPr="004B133C" w:rsidRDefault="00FB7627" w:rsidP="00D231EF">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Validación:</w:t>
            </w:r>
            <w:r>
              <w:rPr>
                <w:rFonts w:ascii="Arial Narrow" w:hAnsi="Arial Narrow" w:cs="Arial"/>
                <w:b/>
              </w:rPr>
              <w:t xml:space="preserve"> </w:t>
            </w:r>
            <w:r w:rsidR="0055020F">
              <w:rPr>
                <w:rFonts w:ascii="Arial Narrow" w:hAnsi="Arial Narrow" w:cs="Arial"/>
              </w:rPr>
              <w:t xml:space="preserve"> </w:t>
            </w:r>
            <w:proofErr w:type="spellStart"/>
            <w:r w:rsidR="0055020F">
              <w:rPr>
                <w:rFonts w:ascii="Arial Narrow" w:hAnsi="Arial Narrow" w:cs="Arial"/>
              </w:rPr>
              <w:t>Seran</w:t>
            </w:r>
            <w:proofErr w:type="spellEnd"/>
            <w:r w:rsidR="0055020F">
              <w:rPr>
                <w:rFonts w:ascii="Arial Narrow" w:hAnsi="Arial Narrow" w:cs="Arial"/>
              </w:rPr>
              <w:t xml:space="preserve"> 3 notas de (0-5) </w:t>
            </w:r>
          </w:p>
        </w:tc>
      </w:tr>
    </w:tbl>
    <w:p w:rsidR="00FB7627" w:rsidRDefault="00FB7627" w:rsidP="00B77B33">
      <w:pPr>
        <w:spacing w:line="240" w:lineRule="auto"/>
        <w:jc w:val="both"/>
        <w:rPr>
          <w:rFonts w:ascii="Times New Roman" w:hAnsi="Times New Roman" w:cs="Times New Roman"/>
          <w:b/>
          <w:sz w:val="24"/>
          <w:szCs w:val="24"/>
        </w:rPr>
      </w:pPr>
    </w:p>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4"/>
        <w:gridCol w:w="5890"/>
      </w:tblGrid>
      <w:tr w:rsidR="00B77B33" w:rsidRPr="00CD4688" w:rsidTr="006F52AC">
        <w:tc>
          <w:tcPr>
            <w:tcW w:w="9034" w:type="dxa"/>
            <w:gridSpan w:val="2"/>
          </w:tcPr>
          <w:p w:rsidR="00B77B33" w:rsidRPr="00CD4688"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Historias de usuario</w:t>
            </w:r>
          </w:p>
        </w:tc>
      </w:tr>
      <w:tr w:rsidR="00B77B33" w:rsidRPr="00CD4688" w:rsidTr="006F52AC">
        <w:tc>
          <w:tcPr>
            <w:tcW w:w="2896" w:type="dxa"/>
          </w:tcPr>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 xml:space="preserve">Numero: </w:t>
            </w:r>
            <w:r w:rsidR="0055020F">
              <w:rPr>
                <w:rFonts w:ascii="Arial Narrow" w:hAnsi="Arial Narrow" w:cs="Arial"/>
              </w:rPr>
              <w:t>HU13</w:t>
            </w:r>
          </w:p>
        </w:tc>
        <w:tc>
          <w:tcPr>
            <w:tcW w:w="6138" w:type="dxa"/>
          </w:tcPr>
          <w:p w:rsidR="00B77B33" w:rsidRPr="00CD4688"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 xml:space="preserve">Usuario: </w:t>
            </w:r>
            <w:r>
              <w:rPr>
                <w:rFonts w:ascii="Arial Narrow" w:hAnsi="Arial Narrow" w:cs="Arial"/>
              </w:rPr>
              <w:t>Cempre</w:t>
            </w:r>
          </w:p>
        </w:tc>
      </w:tr>
      <w:tr w:rsidR="00B77B33" w:rsidRPr="00CD4688" w:rsidTr="006F52AC">
        <w:tc>
          <w:tcPr>
            <w:tcW w:w="2896" w:type="dxa"/>
          </w:tcPr>
          <w:p w:rsidR="00B77B33" w:rsidRPr="00CD4688"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Nombre de Historia:</w:t>
            </w:r>
          </w:p>
        </w:tc>
        <w:tc>
          <w:tcPr>
            <w:tcW w:w="6138" w:type="dxa"/>
          </w:tcPr>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sidRPr="0069604A">
              <w:rPr>
                <w:rFonts w:ascii="Arial Narrow" w:hAnsi="Arial Narrow" w:cs="Arial"/>
                <w:highlight w:val="yellow"/>
              </w:rPr>
              <w:t>Control de fechas</w:t>
            </w:r>
          </w:p>
        </w:tc>
      </w:tr>
      <w:tr w:rsidR="00B77B33" w:rsidRPr="00CD4688" w:rsidTr="006F52AC">
        <w:tc>
          <w:tcPr>
            <w:tcW w:w="9034" w:type="dxa"/>
            <w:gridSpan w:val="2"/>
          </w:tcPr>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Puntos estimados:</w:t>
            </w:r>
            <w:r>
              <w:rPr>
                <w:rFonts w:ascii="Arial Narrow" w:hAnsi="Arial Narrow" w:cs="Arial"/>
                <w:b/>
              </w:rPr>
              <w:t xml:space="preserve"> </w:t>
            </w:r>
            <w:r>
              <w:rPr>
                <w:rFonts w:ascii="Arial Narrow" w:hAnsi="Arial Narrow" w:cs="Arial"/>
              </w:rPr>
              <w:t>6 horas</w:t>
            </w:r>
          </w:p>
        </w:tc>
      </w:tr>
      <w:tr w:rsidR="00B77B33" w:rsidRPr="00CD4688" w:rsidTr="006F52AC">
        <w:tc>
          <w:tcPr>
            <w:tcW w:w="9034" w:type="dxa"/>
            <w:gridSpan w:val="2"/>
          </w:tcPr>
          <w:p w:rsidR="00B77B33" w:rsidRPr="00DE613A" w:rsidRDefault="00B77B33" w:rsidP="00FB7627">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Programador responsable:</w:t>
            </w:r>
            <w:r w:rsidR="00FB7627">
              <w:rPr>
                <w:rFonts w:ascii="Arial Narrow" w:hAnsi="Arial Narrow" w:cs="Arial"/>
              </w:rPr>
              <w:t xml:space="preserve"> Carlos Tuiran</w:t>
            </w:r>
          </w:p>
        </w:tc>
      </w:tr>
      <w:tr w:rsidR="00B77B33" w:rsidRPr="00CD4688"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Descripción:</w:t>
            </w:r>
            <w:r>
              <w:rPr>
                <w:rFonts w:ascii="Arial Narrow" w:hAnsi="Arial Narrow" w:cs="Arial"/>
                <w:b/>
              </w:rPr>
              <w:t xml:space="preserve"> </w:t>
            </w:r>
          </w:p>
          <w:p w:rsidR="00B77B33" w:rsidRPr="00B626E2" w:rsidRDefault="00B77B33" w:rsidP="006F52AC">
            <w:pPr>
              <w:pStyle w:val="Prrafodelista"/>
              <w:autoSpaceDE w:val="0"/>
              <w:autoSpaceDN w:val="0"/>
              <w:adjustRightInd w:val="0"/>
              <w:spacing w:line="360" w:lineRule="auto"/>
              <w:ind w:left="0"/>
              <w:jc w:val="both"/>
              <w:rPr>
                <w:rFonts w:ascii="Arial Narrow" w:hAnsi="Arial Narrow" w:cs="Arial"/>
              </w:rPr>
            </w:pPr>
            <w:r>
              <w:rPr>
                <w:rFonts w:ascii="Arial Narrow" w:hAnsi="Arial Narrow" w:cs="Arial"/>
                <w:b/>
              </w:rPr>
              <w:t xml:space="preserve">Como: </w:t>
            </w:r>
            <w:r>
              <w:rPr>
                <w:rFonts w:ascii="Arial Narrow" w:hAnsi="Arial Narrow" w:cs="Arial"/>
              </w:rPr>
              <w:t>CEMPRE</w:t>
            </w:r>
          </w:p>
          <w:p w:rsidR="00B77B33" w:rsidRDefault="00B77B33" w:rsidP="006F52AC">
            <w:pPr>
              <w:pStyle w:val="Prrafodelista"/>
              <w:autoSpaceDE w:val="0"/>
              <w:autoSpaceDN w:val="0"/>
              <w:adjustRightInd w:val="0"/>
              <w:spacing w:line="360" w:lineRule="auto"/>
              <w:ind w:left="0"/>
              <w:jc w:val="both"/>
              <w:rPr>
                <w:rFonts w:ascii="Arial Narrow" w:hAnsi="Arial Narrow" w:cs="Arial"/>
              </w:rPr>
            </w:pPr>
            <w:r>
              <w:rPr>
                <w:rFonts w:ascii="Arial Narrow" w:hAnsi="Arial Narrow" w:cs="Arial"/>
                <w:b/>
              </w:rPr>
              <w:t xml:space="preserve">Quiero: </w:t>
            </w:r>
            <w:r>
              <w:rPr>
                <w:rFonts w:ascii="Arial Narrow" w:hAnsi="Arial Narrow" w:cs="Arial"/>
              </w:rPr>
              <w:t xml:space="preserve">que el software debe permitir a los administradores la inscripción de solicitudes en determinadas fechas </w:t>
            </w:r>
          </w:p>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sidRPr="00B626E2">
              <w:rPr>
                <w:rFonts w:ascii="Arial Narrow" w:hAnsi="Arial Narrow" w:cs="Arial"/>
                <w:b/>
              </w:rPr>
              <w:t>Para:</w:t>
            </w:r>
            <w:r>
              <w:rPr>
                <w:rFonts w:ascii="Arial Narrow" w:hAnsi="Arial Narrow" w:cs="Arial"/>
              </w:rPr>
              <w:t xml:space="preserve"> tener un control sobre el tiempo que se permita realizar solicitudes.</w:t>
            </w:r>
          </w:p>
        </w:tc>
      </w:tr>
      <w:tr w:rsidR="00B77B33" w:rsidRPr="00CD4688" w:rsidTr="006F52AC">
        <w:trPr>
          <w:trHeight w:val="458"/>
        </w:trPr>
        <w:tc>
          <w:tcPr>
            <w:tcW w:w="9034" w:type="dxa"/>
            <w:gridSpan w:val="2"/>
          </w:tcPr>
          <w:p w:rsidR="00B77B33" w:rsidRPr="006937B1"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Validación:</w:t>
            </w:r>
            <w:r>
              <w:rPr>
                <w:rFonts w:ascii="Arial Narrow" w:hAnsi="Arial Narrow" w:cs="Arial"/>
                <w:b/>
              </w:rPr>
              <w:t xml:space="preserve"> </w:t>
            </w:r>
            <w:r>
              <w:rPr>
                <w:rFonts w:ascii="Arial Narrow" w:hAnsi="Arial Narrow" w:cs="Arial"/>
              </w:rPr>
              <w:t>El control de fechas debe ser de fácil uso y manejado por los administradores.</w:t>
            </w:r>
          </w:p>
        </w:tc>
      </w:tr>
    </w:tbl>
    <w:p w:rsidR="00B77B33" w:rsidRDefault="00B77B33" w:rsidP="00B77B33">
      <w:pPr>
        <w:spacing w:line="240" w:lineRule="auto"/>
        <w:jc w:val="both"/>
        <w:rPr>
          <w:rFonts w:ascii="Times New Roman" w:hAnsi="Times New Roman" w:cs="Times New Roman"/>
          <w:b/>
          <w:sz w:val="24"/>
          <w:szCs w:val="24"/>
        </w:rPr>
      </w:pPr>
    </w:p>
    <w:tbl>
      <w:tblPr>
        <w:tblStyle w:val="Tablaconcuadrcula"/>
        <w:tblW w:w="0" w:type="auto"/>
        <w:tblInd w:w="360" w:type="dxa"/>
        <w:tblLook w:val="04A0" w:firstRow="1" w:lastRow="0" w:firstColumn="1" w:lastColumn="0" w:noHBand="0" w:noVBand="1"/>
      </w:tblPr>
      <w:tblGrid>
        <w:gridCol w:w="2802"/>
        <w:gridCol w:w="5892"/>
      </w:tblGrid>
      <w:tr w:rsidR="00B77B33" w:rsidRPr="00CD4688" w:rsidTr="006F52AC">
        <w:tc>
          <w:tcPr>
            <w:tcW w:w="9034" w:type="dxa"/>
            <w:gridSpan w:val="2"/>
          </w:tcPr>
          <w:p w:rsidR="00B77B33" w:rsidRPr="00CD4688"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Historias de usuario</w:t>
            </w:r>
          </w:p>
        </w:tc>
      </w:tr>
      <w:tr w:rsidR="00B77B33" w:rsidRPr="00CD4688" w:rsidTr="006F52AC">
        <w:tc>
          <w:tcPr>
            <w:tcW w:w="2896" w:type="dxa"/>
          </w:tcPr>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 xml:space="preserve">Numero: </w:t>
            </w:r>
            <w:r w:rsidR="0055020F">
              <w:rPr>
                <w:rFonts w:ascii="Arial Narrow" w:hAnsi="Arial Narrow" w:cs="Arial"/>
              </w:rPr>
              <w:t>HU14</w:t>
            </w:r>
          </w:p>
        </w:tc>
        <w:tc>
          <w:tcPr>
            <w:tcW w:w="6138" w:type="dxa"/>
          </w:tcPr>
          <w:p w:rsidR="00B77B33" w:rsidRPr="006937B1"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 xml:space="preserve">Usuario: </w:t>
            </w:r>
            <w:r w:rsidRPr="0069604A">
              <w:rPr>
                <w:rFonts w:ascii="Arial Narrow" w:hAnsi="Arial Narrow" w:cs="Arial"/>
                <w:highlight w:val="yellow"/>
              </w:rPr>
              <w:t>Supervisor</w:t>
            </w:r>
          </w:p>
        </w:tc>
      </w:tr>
      <w:tr w:rsidR="00B77B33" w:rsidRPr="00CD4688" w:rsidTr="006F52AC">
        <w:tc>
          <w:tcPr>
            <w:tcW w:w="2896" w:type="dxa"/>
          </w:tcPr>
          <w:p w:rsidR="00B77B33" w:rsidRPr="00CD4688"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t>Nombre de Historia:</w:t>
            </w:r>
          </w:p>
        </w:tc>
        <w:tc>
          <w:tcPr>
            <w:tcW w:w="6138" w:type="dxa"/>
          </w:tcPr>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Pr>
                <w:rFonts w:ascii="Arial Narrow" w:hAnsi="Arial Narrow" w:cs="Arial"/>
              </w:rPr>
              <w:t>Registro de supervisor</w:t>
            </w:r>
          </w:p>
        </w:tc>
      </w:tr>
      <w:tr w:rsidR="00B77B33" w:rsidRPr="00CD4688" w:rsidTr="006F52AC">
        <w:tc>
          <w:tcPr>
            <w:tcW w:w="9034" w:type="dxa"/>
            <w:gridSpan w:val="2"/>
          </w:tcPr>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Puntos estimados:</w:t>
            </w:r>
            <w:r>
              <w:rPr>
                <w:rFonts w:ascii="Arial Narrow" w:hAnsi="Arial Narrow" w:cs="Arial"/>
                <w:b/>
              </w:rPr>
              <w:t xml:space="preserve"> </w:t>
            </w:r>
            <w:r>
              <w:rPr>
                <w:rFonts w:ascii="Arial Narrow" w:hAnsi="Arial Narrow" w:cs="Arial"/>
              </w:rPr>
              <w:t>8 horas</w:t>
            </w:r>
          </w:p>
        </w:tc>
      </w:tr>
      <w:tr w:rsidR="00B77B33" w:rsidRPr="00CD4688" w:rsidTr="006F52AC">
        <w:tc>
          <w:tcPr>
            <w:tcW w:w="9034" w:type="dxa"/>
            <w:gridSpan w:val="2"/>
          </w:tcPr>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Programador responsable:</w:t>
            </w:r>
            <w:r>
              <w:rPr>
                <w:rFonts w:ascii="Arial Narrow" w:hAnsi="Arial Narrow" w:cs="Arial"/>
                <w:b/>
              </w:rPr>
              <w:t xml:space="preserve"> </w:t>
            </w:r>
            <w:r>
              <w:rPr>
                <w:rFonts w:ascii="Arial Narrow" w:hAnsi="Arial Narrow" w:cs="Arial"/>
              </w:rPr>
              <w:t>Carlos Tuirán</w:t>
            </w:r>
          </w:p>
        </w:tc>
      </w:tr>
      <w:tr w:rsidR="00B77B33" w:rsidRPr="00CD4688" w:rsidTr="006F52AC">
        <w:trPr>
          <w:trHeight w:val="325"/>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b/>
              </w:rPr>
            </w:pPr>
            <w:r w:rsidRPr="00CD4688">
              <w:rPr>
                <w:rFonts w:ascii="Arial Narrow" w:hAnsi="Arial Narrow" w:cs="Arial"/>
                <w:b/>
              </w:rPr>
              <w:lastRenderedPageBreak/>
              <w:t>Descripción:</w:t>
            </w:r>
            <w:r>
              <w:rPr>
                <w:rFonts w:ascii="Arial Narrow" w:hAnsi="Arial Narrow" w:cs="Arial"/>
                <w:b/>
              </w:rPr>
              <w:t xml:space="preserve"> </w:t>
            </w:r>
          </w:p>
          <w:p w:rsidR="00B77B33" w:rsidRDefault="00B77B33" w:rsidP="006F52AC">
            <w:pPr>
              <w:pStyle w:val="Prrafodelista"/>
              <w:autoSpaceDE w:val="0"/>
              <w:autoSpaceDN w:val="0"/>
              <w:adjustRightInd w:val="0"/>
              <w:spacing w:line="360" w:lineRule="auto"/>
              <w:ind w:left="0"/>
              <w:jc w:val="both"/>
              <w:rPr>
                <w:rFonts w:ascii="Arial Narrow" w:hAnsi="Arial Narrow" w:cs="Arial"/>
                <w:b/>
              </w:rPr>
            </w:pPr>
            <w:r>
              <w:rPr>
                <w:rFonts w:ascii="Arial Narrow" w:hAnsi="Arial Narrow" w:cs="Arial"/>
                <w:b/>
              </w:rPr>
              <w:t xml:space="preserve">Como: </w:t>
            </w:r>
            <w:r w:rsidRPr="00B77B33">
              <w:rPr>
                <w:rFonts w:ascii="Arial Narrow" w:hAnsi="Arial Narrow" w:cs="Arial"/>
              </w:rPr>
              <w:t>CEMPRE</w:t>
            </w:r>
            <w:r>
              <w:rPr>
                <w:rFonts w:ascii="Arial Narrow" w:hAnsi="Arial Narrow" w:cs="Arial"/>
                <w:b/>
              </w:rPr>
              <w:t xml:space="preserve"> </w:t>
            </w:r>
          </w:p>
          <w:p w:rsidR="00B77B33" w:rsidRDefault="00B77B33" w:rsidP="006F52AC">
            <w:pPr>
              <w:pStyle w:val="Prrafodelista"/>
              <w:autoSpaceDE w:val="0"/>
              <w:autoSpaceDN w:val="0"/>
              <w:adjustRightInd w:val="0"/>
              <w:spacing w:line="360" w:lineRule="auto"/>
              <w:ind w:left="0"/>
              <w:jc w:val="both"/>
              <w:rPr>
                <w:rFonts w:ascii="Arial Narrow" w:hAnsi="Arial Narrow" w:cs="Arial"/>
              </w:rPr>
            </w:pPr>
            <w:r>
              <w:rPr>
                <w:rFonts w:ascii="Arial Narrow" w:hAnsi="Arial Narrow" w:cs="Arial"/>
                <w:b/>
              </w:rPr>
              <w:t xml:space="preserve">Quiero: </w:t>
            </w:r>
            <w:r>
              <w:rPr>
                <w:rFonts w:ascii="Arial Narrow" w:hAnsi="Arial Narrow" w:cs="Arial"/>
              </w:rPr>
              <w:t xml:space="preserve">que el sistema debe permitir el registro de supervisores de las prácticas y diplomados </w:t>
            </w:r>
          </w:p>
          <w:p w:rsidR="00B77B33" w:rsidRPr="00DE613A" w:rsidRDefault="00B77B33" w:rsidP="006F52AC">
            <w:pPr>
              <w:pStyle w:val="Prrafodelista"/>
              <w:autoSpaceDE w:val="0"/>
              <w:autoSpaceDN w:val="0"/>
              <w:adjustRightInd w:val="0"/>
              <w:spacing w:line="360" w:lineRule="auto"/>
              <w:ind w:left="0"/>
              <w:jc w:val="both"/>
              <w:rPr>
                <w:rFonts w:ascii="Arial Narrow" w:hAnsi="Arial Narrow" w:cs="Arial"/>
              </w:rPr>
            </w:pPr>
            <w:r w:rsidRPr="00594A08">
              <w:rPr>
                <w:rFonts w:ascii="Arial Narrow" w:hAnsi="Arial Narrow" w:cs="Arial"/>
                <w:b/>
              </w:rPr>
              <w:t>Para:</w:t>
            </w:r>
            <w:r>
              <w:rPr>
                <w:rFonts w:ascii="Arial Narrow" w:hAnsi="Arial Narrow" w:cs="Arial"/>
              </w:rPr>
              <w:t xml:space="preserve"> que estos supervisen el progreso de las prácticas y diplomados.</w:t>
            </w:r>
          </w:p>
        </w:tc>
      </w:tr>
      <w:tr w:rsidR="00B77B33" w:rsidRPr="00CD4688" w:rsidTr="006F52AC">
        <w:trPr>
          <w:trHeight w:val="458"/>
        </w:trPr>
        <w:tc>
          <w:tcPr>
            <w:tcW w:w="9034" w:type="dxa"/>
            <w:gridSpan w:val="2"/>
          </w:tcPr>
          <w:p w:rsidR="00B77B33" w:rsidRDefault="00B77B33" w:rsidP="006F52AC">
            <w:pPr>
              <w:pStyle w:val="Prrafodelista"/>
              <w:autoSpaceDE w:val="0"/>
              <w:autoSpaceDN w:val="0"/>
              <w:adjustRightInd w:val="0"/>
              <w:spacing w:line="360" w:lineRule="auto"/>
              <w:ind w:left="0"/>
              <w:jc w:val="both"/>
              <w:rPr>
                <w:rFonts w:ascii="Arial Narrow" w:hAnsi="Arial Narrow" w:cs="Arial"/>
              </w:rPr>
            </w:pPr>
            <w:r w:rsidRPr="00CD4688">
              <w:rPr>
                <w:rFonts w:ascii="Arial Narrow" w:hAnsi="Arial Narrow" w:cs="Arial"/>
                <w:b/>
              </w:rPr>
              <w:t>Validación:</w:t>
            </w:r>
            <w:r>
              <w:rPr>
                <w:rFonts w:ascii="Arial Narrow" w:hAnsi="Arial Narrow" w:cs="Arial"/>
                <w:b/>
              </w:rPr>
              <w:t xml:space="preserve"> </w:t>
            </w:r>
            <w:r>
              <w:rPr>
                <w:rFonts w:ascii="Arial Narrow" w:hAnsi="Arial Narrow" w:cs="Arial"/>
              </w:rPr>
              <w:t>Deberán llenar un formulario.</w:t>
            </w:r>
          </w:p>
          <w:p w:rsidR="00B77B33" w:rsidRPr="006937B1" w:rsidRDefault="00B77B33" w:rsidP="006F52AC">
            <w:pPr>
              <w:pStyle w:val="Prrafodelista"/>
              <w:autoSpaceDE w:val="0"/>
              <w:autoSpaceDN w:val="0"/>
              <w:adjustRightInd w:val="0"/>
              <w:spacing w:line="360" w:lineRule="auto"/>
              <w:ind w:left="0"/>
              <w:jc w:val="both"/>
              <w:rPr>
                <w:rFonts w:ascii="Arial Narrow" w:hAnsi="Arial Narrow" w:cs="Arial"/>
              </w:rPr>
            </w:pPr>
            <w:r>
              <w:rPr>
                <w:rFonts w:ascii="Arial Narrow" w:hAnsi="Arial Narrow" w:cs="Arial"/>
              </w:rPr>
              <w:t>Los supervisores los proporciona CEMPRE.</w:t>
            </w:r>
          </w:p>
        </w:tc>
      </w:tr>
    </w:tbl>
    <w:p w:rsidR="00B77B33" w:rsidRDefault="00B77B33"/>
    <w:p w:rsidR="00D61808" w:rsidRDefault="00D61808" w:rsidP="00D61808">
      <w:pPr>
        <w:rPr>
          <w:b/>
          <w:sz w:val="28"/>
        </w:rPr>
      </w:pPr>
      <w:r w:rsidRPr="00D61808">
        <w:rPr>
          <w:b/>
          <w:sz w:val="28"/>
        </w:rPr>
        <w:t>Casos de Prueba</w:t>
      </w: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7"/>
        <w:gridCol w:w="1027"/>
        <w:gridCol w:w="1209"/>
        <w:gridCol w:w="1520"/>
        <w:gridCol w:w="2620"/>
        <w:gridCol w:w="2164"/>
      </w:tblGrid>
      <w:tr w:rsidR="00EE27B3" w:rsidRPr="0040536F" w:rsidTr="00E351C9">
        <w:trPr>
          <w:trHeight w:val="280"/>
          <w:jc w:val="center"/>
        </w:trPr>
        <w:tc>
          <w:tcPr>
            <w:tcW w:w="9567" w:type="dxa"/>
            <w:gridSpan w:val="6"/>
            <w:shd w:val="clear" w:color="auto" w:fill="F3F3F3"/>
          </w:tcPr>
          <w:p w:rsidR="00EE27B3" w:rsidRPr="0040536F" w:rsidRDefault="00EE27B3" w:rsidP="00E351C9">
            <w:pPr>
              <w:numPr>
                <w:ilvl w:val="12"/>
                <w:numId w:val="0"/>
              </w:numPr>
              <w:spacing w:after="0" w:line="240" w:lineRule="auto"/>
              <w:jc w:val="center"/>
              <w:rPr>
                <w:rFonts w:ascii="Times New Roman" w:hAnsi="Times New Roman" w:cs="Times New Roman"/>
                <w:b/>
              </w:rPr>
            </w:pPr>
            <w:r w:rsidRPr="0040536F">
              <w:rPr>
                <w:rFonts w:ascii="Times New Roman" w:hAnsi="Times New Roman" w:cs="Times New Roman"/>
                <w:b/>
              </w:rPr>
              <w:t>Descripción de Casos de Prueba</w:t>
            </w:r>
          </w:p>
        </w:tc>
      </w:tr>
      <w:tr w:rsidR="00EE27B3" w:rsidRPr="0040536F" w:rsidTr="00E351C9">
        <w:tblPrEx>
          <w:tblCellMar>
            <w:left w:w="70" w:type="dxa"/>
            <w:right w:w="70" w:type="dxa"/>
          </w:tblCellMar>
        </w:tblPrEx>
        <w:trPr>
          <w:trHeight w:val="360"/>
          <w:jc w:val="center"/>
        </w:trPr>
        <w:tc>
          <w:tcPr>
            <w:tcW w:w="4783" w:type="dxa"/>
            <w:gridSpan w:val="4"/>
            <w:shd w:val="clear" w:color="auto" w:fill="F3F3F3"/>
          </w:tcPr>
          <w:p w:rsidR="00EE27B3" w:rsidRPr="0040536F" w:rsidRDefault="00EE27B3" w:rsidP="00E351C9">
            <w:pPr>
              <w:spacing w:after="0" w:line="240" w:lineRule="auto"/>
              <w:rPr>
                <w:rFonts w:ascii="Times New Roman" w:hAnsi="Times New Roman" w:cs="Times New Roman"/>
                <w:b/>
              </w:rPr>
            </w:pPr>
            <w:r w:rsidRPr="0040536F">
              <w:rPr>
                <w:rFonts w:ascii="Times New Roman" w:hAnsi="Times New Roman" w:cs="Times New Roman"/>
                <w:b/>
              </w:rPr>
              <w:t xml:space="preserve">NOMBRE: Testeo de Registrar Admin                                                                                                 </w:t>
            </w:r>
          </w:p>
        </w:tc>
        <w:tc>
          <w:tcPr>
            <w:tcW w:w="4784" w:type="dxa"/>
            <w:gridSpan w:val="2"/>
            <w:shd w:val="clear" w:color="auto" w:fill="F3F3F3"/>
          </w:tcPr>
          <w:p w:rsidR="00EE27B3" w:rsidRPr="0040536F" w:rsidRDefault="00EE27B3" w:rsidP="00E351C9">
            <w:pPr>
              <w:spacing w:after="0" w:line="240" w:lineRule="auto"/>
              <w:rPr>
                <w:rFonts w:ascii="Times New Roman" w:hAnsi="Times New Roman" w:cs="Times New Roman"/>
                <w:b/>
              </w:rPr>
            </w:pPr>
            <w:r w:rsidRPr="0040536F">
              <w:rPr>
                <w:rFonts w:ascii="Times New Roman" w:hAnsi="Times New Roman" w:cs="Times New Roman"/>
                <w:b/>
              </w:rPr>
              <w:t>IDENTIFICADOR:</w:t>
            </w:r>
            <w:r>
              <w:rPr>
                <w:rFonts w:ascii="Times New Roman" w:hAnsi="Times New Roman" w:cs="Times New Roman"/>
                <w:b/>
              </w:rPr>
              <w:t>CP-1</w:t>
            </w:r>
          </w:p>
        </w:tc>
      </w:tr>
      <w:tr w:rsidR="00EE27B3" w:rsidRPr="0040536F" w:rsidTr="00E351C9">
        <w:tblPrEx>
          <w:tblCellMar>
            <w:left w:w="70" w:type="dxa"/>
            <w:right w:w="70" w:type="dxa"/>
          </w:tblCellMar>
        </w:tblPrEx>
        <w:trPr>
          <w:trHeight w:val="360"/>
          <w:jc w:val="center"/>
        </w:trPr>
        <w:tc>
          <w:tcPr>
            <w:tcW w:w="9567" w:type="dxa"/>
            <w:gridSpan w:val="6"/>
            <w:shd w:val="clear" w:color="auto" w:fill="F3F3F3"/>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rPr>
              <w:t>FUNCIÓN PROBAR</w:t>
            </w:r>
            <w:r w:rsidRPr="0040536F">
              <w:rPr>
                <w:rFonts w:ascii="Times New Roman" w:hAnsi="Times New Roman" w:cs="Times New Roman"/>
                <w:i/>
              </w:rPr>
              <w:t>: Registro de Admin</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i/>
              </w:rPr>
              <w:t xml:space="preserve">OBJETIVO: </w:t>
            </w:r>
            <w:r w:rsidRPr="0040536F">
              <w:rPr>
                <w:rFonts w:ascii="Times New Roman" w:hAnsi="Times New Roman" w:cs="Times New Roman"/>
                <w:i/>
              </w:rPr>
              <w:t>Probar Funcionalidad del módulo Registro de Admin</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i/>
              </w:rPr>
              <w:t xml:space="preserve">DESCRIPCION: </w:t>
            </w:r>
            <w:r w:rsidRPr="0040536F">
              <w:rPr>
                <w:rFonts w:ascii="Times New Roman" w:hAnsi="Times New Roman" w:cs="Times New Roman"/>
                <w:i/>
              </w:rPr>
              <w:t xml:space="preserve">Probar que el modulo Registro de Admin funcione correctamente   evaluando la respuesta de la aplicación a distintos escenarios clave  </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rPr>
              <w:t>CRITERIOS DE ÉXITO:</w:t>
            </w:r>
            <w:r w:rsidRPr="0040536F">
              <w:rPr>
                <w:rFonts w:ascii="Times New Roman" w:hAnsi="Times New Roman" w:cs="Times New Roman"/>
                <w:i/>
              </w:rPr>
              <w:t xml:space="preserve"> Todos los escenarios coinciden con la respuesta esperada y la aplicación Registra Administradores  correctamente</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rPr>
              <w:t>CRITERIOS DE FALLO:</w:t>
            </w:r>
            <w:r w:rsidRPr="0040536F">
              <w:rPr>
                <w:rFonts w:ascii="Times New Roman" w:hAnsi="Times New Roman" w:cs="Times New Roman"/>
                <w:i/>
              </w:rPr>
              <w:t xml:space="preserve"> Algún Escenario no produce la respuesta esperada de la aplicación </w:t>
            </w:r>
          </w:p>
        </w:tc>
      </w:tr>
      <w:tr w:rsidR="00EE27B3" w:rsidRPr="0040536F" w:rsidTr="00E351C9">
        <w:tblPrEx>
          <w:tblCellMar>
            <w:left w:w="70" w:type="dxa"/>
            <w:right w:w="70" w:type="dxa"/>
          </w:tblCellMar>
        </w:tblPrEx>
        <w:trPr>
          <w:trHeight w:val="360"/>
          <w:jc w:val="center"/>
        </w:trPr>
        <w:tc>
          <w:tcPr>
            <w:tcW w:w="3263" w:type="dxa"/>
            <w:gridSpan w:val="3"/>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Escenarios de prueba</w:t>
            </w:r>
          </w:p>
        </w:tc>
        <w:tc>
          <w:tcPr>
            <w:tcW w:w="4140" w:type="dxa"/>
            <w:gridSpan w:val="2"/>
            <w:vMerge w:val="restart"/>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Respuesta esperada de la aplicación</w:t>
            </w:r>
          </w:p>
        </w:tc>
        <w:tc>
          <w:tcPr>
            <w:tcW w:w="2164" w:type="dxa"/>
            <w:vMerge w:val="restart"/>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Coincide (Si/No)</w:t>
            </w:r>
          </w:p>
        </w:tc>
      </w:tr>
      <w:tr w:rsidR="00EE27B3" w:rsidRPr="0040536F" w:rsidTr="00E351C9">
        <w:tblPrEx>
          <w:tblCellMar>
            <w:left w:w="70" w:type="dxa"/>
            <w:right w:w="70" w:type="dxa"/>
          </w:tblCellMar>
        </w:tblPrEx>
        <w:trPr>
          <w:trHeight w:val="360"/>
          <w:jc w:val="center"/>
        </w:trPr>
        <w:tc>
          <w:tcPr>
            <w:tcW w:w="1027" w:type="dxa"/>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Campo</w:t>
            </w:r>
          </w:p>
        </w:tc>
        <w:tc>
          <w:tcPr>
            <w:tcW w:w="1027" w:type="dxa"/>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Valor</w:t>
            </w:r>
          </w:p>
        </w:tc>
        <w:tc>
          <w:tcPr>
            <w:tcW w:w="1209" w:type="dxa"/>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Tipo escenario</w:t>
            </w:r>
          </w:p>
        </w:tc>
        <w:tc>
          <w:tcPr>
            <w:tcW w:w="4140" w:type="dxa"/>
            <w:gridSpan w:val="2"/>
            <w:vMerge/>
            <w:shd w:val="clear" w:color="auto" w:fill="auto"/>
          </w:tcPr>
          <w:p w:rsidR="00EE27B3" w:rsidRPr="0040536F" w:rsidRDefault="00EE27B3" w:rsidP="00E351C9">
            <w:pPr>
              <w:spacing w:after="0" w:line="240" w:lineRule="auto"/>
              <w:jc w:val="center"/>
              <w:rPr>
                <w:rFonts w:ascii="Times New Roman" w:hAnsi="Times New Roman" w:cs="Times New Roman"/>
                <w:b/>
              </w:rPr>
            </w:pPr>
          </w:p>
        </w:tc>
        <w:tc>
          <w:tcPr>
            <w:tcW w:w="2164" w:type="dxa"/>
            <w:vMerge/>
            <w:shd w:val="clear" w:color="auto" w:fill="auto"/>
          </w:tcPr>
          <w:p w:rsidR="00EE27B3" w:rsidRPr="0040536F" w:rsidRDefault="00EE27B3" w:rsidP="00E351C9">
            <w:pPr>
              <w:spacing w:after="0" w:line="240" w:lineRule="auto"/>
              <w:rPr>
                <w:rFonts w:ascii="Times New Roman" w:hAnsi="Times New Roman" w:cs="Times New Roman"/>
              </w:rPr>
            </w:pP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Cedula</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1065345234</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Guarda el valor correctamente</w:t>
            </w:r>
          </w:p>
        </w:tc>
        <w:tc>
          <w:tcPr>
            <w:tcW w:w="2164" w:type="dxa"/>
            <w:shd w:val="clear" w:color="auto" w:fill="auto"/>
          </w:tcPr>
          <w:p w:rsidR="00EE27B3" w:rsidRPr="0040536F" w:rsidRDefault="00EE27B3"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Cedula</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Notifica Campo Vacío</w:t>
            </w:r>
          </w:p>
        </w:tc>
        <w:tc>
          <w:tcPr>
            <w:tcW w:w="2164" w:type="dxa"/>
            <w:shd w:val="clear" w:color="auto" w:fill="auto"/>
          </w:tcPr>
          <w:p w:rsidR="00EE27B3" w:rsidRPr="0040536F" w:rsidRDefault="00EE27B3"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Cedula</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Cinco</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Notificar Valor no numérico</w:t>
            </w:r>
          </w:p>
        </w:tc>
        <w:tc>
          <w:tcPr>
            <w:tcW w:w="2164" w:type="dxa"/>
            <w:shd w:val="clear" w:color="auto" w:fill="auto"/>
          </w:tcPr>
          <w:p w:rsidR="00EE27B3" w:rsidRPr="0040536F" w:rsidRDefault="00EE27B3"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 xml:space="preserve">Email </w:t>
            </w:r>
          </w:p>
        </w:tc>
        <w:tc>
          <w:tcPr>
            <w:tcW w:w="1027"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“est@gmail.com”</w:t>
            </w:r>
          </w:p>
        </w:tc>
        <w:tc>
          <w:tcPr>
            <w:tcW w:w="1209"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Entrar al aplicativo si tanto Email como Contraseña están registrados</w:t>
            </w:r>
          </w:p>
        </w:tc>
        <w:tc>
          <w:tcPr>
            <w:tcW w:w="2164" w:type="dxa"/>
            <w:shd w:val="clear" w:color="auto" w:fill="auto"/>
          </w:tcPr>
          <w:p w:rsidR="00EE27B3" w:rsidRPr="0040536F" w:rsidRDefault="00EE27B3" w:rsidP="00E351C9">
            <w:pPr>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 xml:space="preserve">Email </w:t>
            </w:r>
          </w:p>
        </w:tc>
        <w:tc>
          <w:tcPr>
            <w:tcW w:w="1027"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Notificar de campo vacío</w:t>
            </w:r>
          </w:p>
        </w:tc>
        <w:tc>
          <w:tcPr>
            <w:tcW w:w="2164" w:type="dxa"/>
            <w:shd w:val="clear" w:color="auto" w:fill="auto"/>
          </w:tcPr>
          <w:p w:rsidR="00EE27B3" w:rsidRPr="0040536F" w:rsidRDefault="00EE27B3" w:rsidP="00E351C9">
            <w:pPr>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Nombre del Admin</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“Carlos Tuiran”</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EE27B3" w:rsidRPr="0040536F" w:rsidRDefault="00EE27B3"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Nombre del Admin</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EE27B3" w:rsidRPr="0040536F" w:rsidRDefault="00EE27B3"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xml:space="preserve">Apellido </w:t>
            </w:r>
            <w:r w:rsidRPr="0040536F">
              <w:rPr>
                <w:rFonts w:ascii="Times New Roman" w:hAnsi="Times New Roman" w:cs="Times New Roman"/>
              </w:rPr>
              <w:lastRenderedPageBreak/>
              <w:t>del Admin</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lastRenderedPageBreak/>
              <w:t xml:space="preserve">“Carlos </w:t>
            </w:r>
            <w:r w:rsidRPr="0040536F">
              <w:rPr>
                <w:rFonts w:ascii="Times New Roman" w:hAnsi="Times New Roman" w:cs="Times New Roman"/>
              </w:rPr>
              <w:lastRenderedPageBreak/>
              <w:t>Tuiran”</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lastRenderedPageBreak/>
              <w:t>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EE27B3" w:rsidRPr="0040536F" w:rsidRDefault="00EE27B3"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lastRenderedPageBreak/>
              <w:t>Apellido del Admin</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EE27B3" w:rsidRPr="0040536F" w:rsidRDefault="00EE27B3"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tcPr>
          <w:p w:rsidR="00EE27B3" w:rsidRPr="0040536F" w:rsidRDefault="00EE27B3" w:rsidP="00E351C9">
            <w:pPr>
              <w:spacing w:after="0" w:line="240" w:lineRule="auto"/>
              <w:rPr>
                <w:rFonts w:ascii="Times New Roman" w:hAnsi="Times New Roman" w:cs="Times New Roman"/>
                <w:b/>
              </w:rPr>
            </w:pPr>
            <w:r w:rsidRPr="0040536F">
              <w:rPr>
                <w:rFonts w:ascii="Times New Roman" w:hAnsi="Times New Roman" w:cs="Times New Roman"/>
                <w:b/>
              </w:rPr>
              <w:t>Observaciones</w:t>
            </w:r>
          </w:p>
          <w:p w:rsidR="00EE27B3" w:rsidRPr="0040536F" w:rsidRDefault="00EE27B3" w:rsidP="00E351C9">
            <w:pPr>
              <w:rPr>
                <w:rFonts w:ascii="Times New Roman" w:hAnsi="Times New Roman" w:cs="Times New Roman"/>
              </w:rPr>
            </w:pPr>
          </w:p>
        </w:tc>
      </w:tr>
      <w:tr w:rsidR="00EE27B3" w:rsidRPr="0040536F" w:rsidTr="00E351C9">
        <w:tblPrEx>
          <w:tblCellMar>
            <w:left w:w="70" w:type="dxa"/>
            <w:right w:w="70" w:type="dxa"/>
          </w:tblCellMar>
        </w:tblPrEx>
        <w:trPr>
          <w:trHeight w:val="360"/>
          <w:jc w:val="center"/>
        </w:trPr>
        <w:tc>
          <w:tcPr>
            <w:tcW w:w="9567" w:type="dxa"/>
            <w:gridSpan w:val="6"/>
            <w:shd w:val="clear" w:color="auto" w:fill="auto"/>
          </w:tcPr>
          <w:p w:rsidR="00EE27B3" w:rsidRDefault="00EE27B3" w:rsidP="00E351C9">
            <w:pPr>
              <w:spacing w:after="0" w:line="240" w:lineRule="auto"/>
              <w:rPr>
                <w:b/>
                <w:bCs/>
                <w:color w:val="000000"/>
              </w:rPr>
            </w:pPr>
            <w:r w:rsidRPr="0040536F">
              <w:rPr>
                <w:rFonts w:ascii="Times New Roman" w:hAnsi="Times New Roman" w:cs="Times New Roman"/>
                <w:b/>
              </w:rPr>
              <w:t xml:space="preserve">Responsable: Carlos Tuiran                                                           </w:t>
            </w:r>
            <w:r>
              <w:rPr>
                <w:rFonts w:ascii="Times New Roman" w:hAnsi="Times New Roman" w:cs="Times New Roman"/>
                <w:b/>
              </w:rPr>
              <w:t xml:space="preserve">                          </w:t>
            </w:r>
          </w:p>
          <w:p w:rsidR="00EE27B3" w:rsidRPr="0040536F" w:rsidRDefault="00EE27B3" w:rsidP="00E351C9">
            <w:pPr>
              <w:spacing w:after="0" w:line="240" w:lineRule="auto"/>
              <w:rPr>
                <w:rFonts w:ascii="Times New Roman" w:hAnsi="Times New Roman" w:cs="Times New Roman"/>
                <w:b/>
              </w:rPr>
            </w:pPr>
          </w:p>
        </w:tc>
      </w:tr>
    </w:tbl>
    <w:p w:rsidR="00EE27B3" w:rsidRDefault="00EE27B3" w:rsidP="00D61808">
      <w:pPr>
        <w:rPr>
          <w:b/>
          <w:sz w:val="28"/>
        </w:rPr>
      </w:pPr>
    </w:p>
    <w:p w:rsidR="00EE27B3" w:rsidRDefault="00EE27B3" w:rsidP="00D61808">
      <w:pPr>
        <w:rPr>
          <w:b/>
          <w:sz w:val="28"/>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7"/>
        <w:gridCol w:w="1027"/>
        <w:gridCol w:w="1209"/>
        <w:gridCol w:w="1520"/>
        <w:gridCol w:w="2620"/>
        <w:gridCol w:w="2164"/>
      </w:tblGrid>
      <w:tr w:rsidR="00D61808" w:rsidRPr="0040536F" w:rsidTr="00E351C9">
        <w:trPr>
          <w:trHeight w:val="280"/>
          <w:jc w:val="center"/>
        </w:trPr>
        <w:tc>
          <w:tcPr>
            <w:tcW w:w="9567" w:type="dxa"/>
            <w:gridSpan w:val="6"/>
            <w:shd w:val="clear" w:color="auto" w:fill="F3F3F3"/>
          </w:tcPr>
          <w:p w:rsidR="00D61808" w:rsidRPr="0040536F" w:rsidRDefault="00D61808" w:rsidP="00E351C9">
            <w:pPr>
              <w:numPr>
                <w:ilvl w:val="12"/>
                <w:numId w:val="0"/>
              </w:numPr>
              <w:spacing w:after="0" w:line="240" w:lineRule="auto"/>
              <w:jc w:val="center"/>
              <w:rPr>
                <w:rFonts w:ascii="Times New Roman" w:hAnsi="Times New Roman" w:cs="Times New Roman"/>
                <w:b/>
              </w:rPr>
            </w:pPr>
            <w:r w:rsidRPr="0040536F">
              <w:rPr>
                <w:rFonts w:ascii="Times New Roman" w:hAnsi="Times New Roman" w:cs="Times New Roman"/>
                <w:b/>
              </w:rPr>
              <w:t>Descripción de Casos de Prueba</w:t>
            </w:r>
          </w:p>
        </w:tc>
      </w:tr>
      <w:tr w:rsidR="00D61808" w:rsidRPr="0040536F" w:rsidTr="00E351C9">
        <w:tblPrEx>
          <w:tblCellMar>
            <w:left w:w="70" w:type="dxa"/>
            <w:right w:w="70" w:type="dxa"/>
          </w:tblCellMar>
        </w:tblPrEx>
        <w:trPr>
          <w:trHeight w:val="360"/>
          <w:jc w:val="center"/>
        </w:trPr>
        <w:tc>
          <w:tcPr>
            <w:tcW w:w="4783" w:type="dxa"/>
            <w:gridSpan w:val="4"/>
            <w:shd w:val="clear" w:color="auto" w:fill="F3F3F3"/>
          </w:tcPr>
          <w:p w:rsidR="00D61808" w:rsidRPr="0040536F" w:rsidRDefault="00D61808" w:rsidP="00E351C9">
            <w:pPr>
              <w:spacing w:after="0" w:line="240" w:lineRule="auto"/>
              <w:rPr>
                <w:rFonts w:ascii="Times New Roman" w:hAnsi="Times New Roman" w:cs="Times New Roman"/>
                <w:b/>
              </w:rPr>
            </w:pPr>
            <w:r w:rsidRPr="0040536F">
              <w:rPr>
                <w:rFonts w:ascii="Times New Roman" w:hAnsi="Times New Roman" w:cs="Times New Roman"/>
                <w:b/>
              </w:rPr>
              <w:t xml:space="preserve">NOMBRE: Testeo de Registro de Empresas                                                                  </w:t>
            </w:r>
          </w:p>
        </w:tc>
        <w:tc>
          <w:tcPr>
            <w:tcW w:w="4784" w:type="dxa"/>
            <w:gridSpan w:val="2"/>
            <w:shd w:val="clear" w:color="auto" w:fill="F3F3F3"/>
          </w:tcPr>
          <w:p w:rsidR="00D61808" w:rsidRPr="0040536F" w:rsidRDefault="00D61808" w:rsidP="00E351C9">
            <w:pPr>
              <w:spacing w:after="0" w:line="240" w:lineRule="auto"/>
              <w:rPr>
                <w:rFonts w:ascii="Times New Roman" w:hAnsi="Times New Roman" w:cs="Times New Roman"/>
                <w:b/>
              </w:rPr>
            </w:pPr>
            <w:r w:rsidRPr="0040536F">
              <w:rPr>
                <w:rFonts w:ascii="Times New Roman" w:hAnsi="Times New Roman" w:cs="Times New Roman"/>
                <w:b/>
              </w:rPr>
              <w:t>IDENTIFICADOR:CP-2</w:t>
            </w:r>
          </w:p>
        </w:tc>
      </w:tr>
      <w:tr w:rsidR="00D61808" w:rsidRPr="0040536F" w:rsidTr="00E351C9">
        <w:tblPrEx>
          <w:tblCellMar>
            <w:left w:w="70" w:type="dxa"/>
            <w:right w:w="70" w:type="dxa"/>
          </w:tblCellMar>
        </w:tblPrEx>
        <w:trPr>
          <w:trHeight w:val="360"/>
          <w:jc w:val="center"/>
        </w:trPr>
        <w:tc>
          <w:tcPr>
            <w:tcW w:w="9567" w:type="dxa"/>
            <w:gridSpan w:val="6"/>
            <w:shd w:val="clear" w:color="auto" w:fill="F3F3F3"/>
            <w:vAlign w:val="center"/>
          </w:tcPr>
          <w:p w:rsidR="00D61808" w:rsidRPr="0040536F" w:rsidRDefault="00D61808" w:rsidP="00E351C9">
            <w:pPr>
              <w:jc w:val="both"/>
              <w:rPr>
                <w:rFonts w:ascii="Times New Roman" w:hAnsi="Times New Roman" w:cs="Times New Roman"/>
                <w:i/>
              </w:rPr>
            </w:pPr>
            <w:r w:rsidRPr="0040536F">
              <w:rPr>
                <w:rFonts w:ascii="Times New Roman" w:hAnsi="Times New Roman" w:cs="Times New Roman"/>
                <w:b/>
              </w:rPr>
              <w:t>FUNCIÓN PROBAR</w:t>
            </w:r>
            <w:r w:rsidRPr="0040536F">
              <w:rPr>
                <w:rFonts w:ascii="Times New Roman" w:hAnsi="Times New Roman" w:cs="Times New Roman"/>
                <w:i/>
              </w:rPr>
              <w:t xml:space="preserve">: </w:t>
            </w:r>
            <w:r w:rsidRPr="0040536F">
              <w:rPr>
                <w:rFonts w:ascii="Times New Roman" w:hAnsi="Times New Roman" w:cs="Times New Roman"/>
                <w:b/>
              </w:rPr>
              <w:t>Registro de Empresas</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D61808" w:rsidRPr="0040536F" w:rsidRDefault="00D61808" w:rsidP="00E351C9">
            <w:pPr>
              <w:jc w:val="both"/>
              <w:rPr>
                <w:rFonts w:ascii="Times New Roman" w:hAnsi="Times New Roman" w:cs="Times New Roman"/>
                <w:i/>
              </w:rPr>
            </w:pPr>
            <w:r w:rsidRPr="0040536F">
              <w:rPr>
                <w:rFonts w:ascii="Times New Roman" w:hAnsi="Times New Roman" w:cs="Times New Roman"/>
                <w:b/>
                <w:i/>
              </w:rPr>
              <w:t>OBJETIVO:</w:t>
            </w:r>
            <w:r w:rsidRPr="0040536F">
              <w:rPr>
                <w:rFonts w:ascii="Times New Roman" w:hAnsi="Times New Roman" w:cs="Times New Roman"/>
                <w:i/>
              </w:rPr>
              <w:t xml:space="preserve"> Probar el Funcionamiento del Módulo de Registro de Empresas </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D61808" w:rsidRPr="0040536F" w:rsidRDefault="00D61808" w:rsidP="00E351C9">
            <w:pPr>
              <w:jc w:val="both"/>
              <w:rPr>
                <w:rFonts w:ascii="Times New Roman" w:hAnsi="Times New Roman" w:cs="Times New Roman"/>
                <w:i/>
              </w:rPr>
            </w:pPr>
            <w:r w:rsidRPr="0040536F">
              <w:rPr>
                <w:rFonts w:ascii="Times New Roman" w:hAnsi="Times New Roman" w:cs="Times New Roman"/>
                <w:b/>
                <w:i/>
              </w:rPr>
              <w:t>DESCRIPCION:</w:t>
            </w:r>
            <w:r w:rsidRPr="0040536F">
              <w:rPr>
                <w:rFonts w:ascii="Times New Roman" w:hAnsi="Times New Roman" w:cs="Times New Roman"/>
                <w:i/>
              </w:rPr>
              <w:t xml:space="preserve"> Probar el Modulo de Registro de Empresas </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D61808" w:rsidRPr="0040536F" w:rsidRDefault="00D61808" w:rsidP="00E351C9">
            <w:pPr>
              <w:jc w:val="both"/>
              <w:rPr>
                <w:rFonts w:ascii="Times New Roman" w:hAnsi="Times New Roman" w:cs="Times New Roman"/>
                <w:i/>
              </w:rPr>
            </w:pPr>
            <w:r w:rsidRPr="0040536F">
              <w:rPr>
                <w:rFonts w:ascii="Times New Roman" w:hAnsi="Times New Roman" w:cs="Times New Roman"/>
                <w:b/>
              </w:rPr>
              <w:t>CRITERIOS DE ÉXITO:</w:t>
            </w:r>
            <w:r w:rsidRPr="0040536F">
              <w:rPr>
                <w:rFonts w:ascii="Times New Roman" w:hAnsi="Times New Roman" w:cs="Times New Roman"/>
                <w:i/>
              </w:rPr>
              <w:t xml:space="preserve"> Todos los escenarios coinciden con la respuesta esperada y la aplicación Registra la empresa correctamente </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D61808" w:rsidRPr="0040536F" w:rsidRDefault="00D61808" w:rsidP="00E351C9">
            <w:pPr>
              <w:jc w:val="both"/>
              <w:rPr>
                <w:rFonts w:ascii="Times New Roman" w:hAnsi="Times New Roman" w:cs="Times New Roman"/>
              </w:rPr>
            </w:pPr>
            <w:r w:rsidRPr="0040536F">
              <w:rPr>
                <w:rFonts w:ascii="Times New Roman" w:hAnsi="Times New Roman" w:cs="Times New Roman"/>
                <w:b/>
              </w:rPr>
              <w:t>CRITERIOS DE FALLO:</w:t>
            </w:r>
            <w:r w:rsidRPr="0040536F">
              <w:rPr>
                <w:rFonts w:ascii="Times New Roman" w:hAnsi="Times New Roman" w:cs="Times New Roman"/>
                <w:i/>
              </w:rPr>
              <w:t xml:space="preserve"> </w:t>
            </w:r>
            <w:r w:rsidRPr="0040536F">
              <w:rPr>
                <w:rFonts w:ascii="Times New Roman" w:hAnsi="Times New Roman" w:cs="Times New Roman"/>
              </w:rPr>
              <w:t xml:space="preserve">Algún escenario no coincide con la respuesta esperada  </w:t>
            </w:r>
            <w:r w:rsidRPr="0040536F">
              <w:rPr>
                <w:rFonts w:ascii="Times New Roman" w:hAnsi="Times New Roman" w:cs="Times New Roman"/>
                <w:i/>
              </w:rPr>
              <w:t xml:space="preserve"> </w:t>
            </w:r>
          </w:p>
        </w:tc>
      </w:tr>
      <w:tr w:rsidR="00D61808" w:rsidRPr="0040536F" w:rsidTr="00E351C9">
        <w:tblPrEx>
          <w:tblCellMar>
            <w:left w:w="70" w:type="dxa"/>
            <w:right w:w="70" w:type="dxa"/>
          </w:tblCellMar>
        </w:tblPrEx>
        <w:trPr>
          <w:trHeight w:val="360"/>
          <w:jc w:val="center"/>
        </w:trPr>
        <w:tc>
          <w:tcPr>
            <w:tcW w:w="3263" w:type="dxa"/>
            <w:gridSpan w:val="3"/>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Escenarios de prueba</w:t>
            </w:r>
          </w:p>
        </w:tc>
        <w:tc>
          <w:tcPr>
            <w:tcW w:w="4140" w:type="dxa"/>
            <w:gridSpan w:val="2"/>
            <w:vMerge w:val="restart"/>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Respuesta esperada de la aplicación</w:t>
            </w:r>
          </w:p>
        </w:tc>
        <w:tc>
          <w:tcPr>
            <w:tcW w:w="2164" w:type="dxa"/>
            <w:vMerge w:val="restart"/>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Coincide (Si/No)</w:t>
            </w:r>
          </w:p>
        </w:tc>
      </w:tr>
      <w:tr w:rsidR="00D61808" w:rsidRPr="0040536F" w:rsidTr="00E351C9">
        <w:tblPrEx>
          <w:tblCellMar>
            <w:left w:w="70" w:type="dxa"/>
            <w:right w:w="70" w:type="dxa"/>
          </w:tblCellMar>
        </w:tblPrEx>
        <w:trPr>
          <w:trHeight w:val="360"/>
          <w:jc w:val="center"/>
        </w:trPr>
        <w:tc>
          <w:tcPr>
            <w:tcW w:w="1027" w:type="dxa"/>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Campo</w:t>
            </w:r>
          </w:p>
        </w:tc>
        <w:tc>
          <w:tcPr>
            <w:tcW w:w="1027" w:type="dxa"/>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Valor</w:t>
            </w:r>
          </w:p>
        </w:tc>
        <w:tc>
          <w:tcPr>
            <w:tcW w:w="1209" w:type="dxa"/>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Tipo escenario</w:t>
            </w:r>
          </w:p>
        </w:tc>
        <w:tc>
          <w:tcPr>
            <w:tcW w:w="4140" w:type="dxa"/>
            <w:gridSpan w:val="2"/>
            <w:vMerge/>
            <w:shd w:val="clear" w:color="auto" w:fill="auto"/>
          </w:tcPr>
          <w:p w:rsidR="00D61808" w:rsidRPr="0040536F" w:rsidRDefault="00D61808" w:rsidP="00E351C9">
            <w:pPr>
              <w:spacing w:after="0" w:line="240" w:lineRule="auto"/>
              <w:jc w:val="center"/>
              <w:rPr>
                <w:rFonts w:ascii="Times New Roman" w:hAnsi="Times New Roman" w:cs="Times New Roman"/>
                <w:b/>
              </w:rPr>
            </w:pPr>
          </w:p>
        </w:tc>
        <w:tc>
          <w:tcPr>
            <w:tcW w:w="2164" w:type="dxa"/>
            <w:vMerge/>
            <w:shd w:val="clear" w:color="auto" w:fill="auto"/>
          </w:tcPr>
          <w:p w:rsidR="00D61808" w:rsidRPr="0040536F" w:rsidRDefault="00D61808" w:rsidP="00E351C9">
            <w:pPr>
              <w:spacing w:after="0" w:line="240" w:lineRule="auto"/>
              <w:rPr>
                <w:rFonts w:ascii="Times New Roman" w:hAnsi="Times New Roman" w:cs="Times New Roman"/>
              </w:rPr>
            </w:pP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Nit de la Empresa</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10000</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Nit de la Empresa</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Nit de la Empresa</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Cinco</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que no es numero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Nombre del Representante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“Carlos Tuiran”</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Nombre del Representante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Apellido del Representante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“Carlos Tuiran”</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lastRenderedPageBreak/>
              <w:t>Apellido del Representante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tcPr>
          <w:p w:rsidR="00D61808" w:rsidRPr="0040536F" w:rsidRDefault="00D61808" w:rsidP="00E351C9">
            <w:pPr>
              <w:spacing w:after="0" w:line="240" w:lineRule="auto"/>
              <w:rPr>
                <w:rFonts w:ascii="Times New Roman" w:hAnsi="Times New Roman" w:cs="Times New Roman"/>
                <w:b/>
              </w:rPr>
            </w:pPr>
            <w:r w:rsidRPr="0040536F">
              <w:rPr>
                <w:rFonts w:ascii="Times New Roman" w:hAnsi="Times New Roman" w:cs="Times New Roman"/>
                <w:b/>
              </w:rPr>
              <w:t>Observaciones</w:t>
            </w:r>
          </w:p>
          <w:p w:rsidR="00D61808" w:rsidRPr="0040536F" w:rsidRDefault="00D61808" w:rsidP="00E351C9">
            <w:pPr>
              <w:spacing w:after="0" w:line="240" w:lineRule="auto"/>
              <w:rPr>
                <w:rFonts w:ascii="Times New Roman" w:hAnsi="Times New Roman" w:cs="Times New Roman"/>
              </w:rPr>
            </w:pPr>
          </w:p>
        </w:tc>
      </w:tr>
      <w:tr w:rsidR="00D61808" w:rsidRPr="0040536F" w:rsidTr="00E351C9">
        <w:tblPrEx>
          <w:tblCellMar>
            <w:left w:w="70" w:type="dxa"/>
            <w:right w:w="70" w:type="dxa"/>
          </w:tblCellMar>
        </w:tblPrEx>
        <w:trPr>
          <w:trHeight w:val="360"/>
          <w:jc w:val="center"/>
        </w:trPr>
        <w:tc>
          <w:tcPr>
            <w:tcW w:w="9567" w:type="dxa"/>
            <w:gridSpan w:val="6"/>
            <w:shd w:val="clear" w:color="auto" w:fill="auto"/>
          </w:tcPr>
          <w:p w:rsidR="00D61808" w:rsidRPr="0040536F" w:rsidRDefault="00D61808" w:rsidP="00D61808">
            <w:pPr>
              <w:spacing w:after="0" w:line="240" w:lineRule="auto"/>
              <w:rPr>
                <w:rFonts w:ascii="Times New Roman" w:hAnsi="Times New Roman" w:cs="Times New Roman"/>
                <w:b/>
              </w:rPr>
            </w:pPr>
            <w:r w:rsidRPr="0040536F">
              <w:rPr>
                <w:rFonts w:ascii="Times New Roman" w:hAnsi="Times New Roman" w:cs="Times New Roman"/>
                <w:b/>
              </w:rPr>
              <w:t xml:space="preserve">Responsable:    Carlos Tuiran                                                                                    </w:t>
            </w:r>
          </w:p>
        </w:tc>
      </w:tr>
    </w:tbl>
    <w:p w:rsidR="00D61808" w:rsidRDefault="00D61808" w:rsidP="00D61808">
      <w:pPr>
        <w:rPr>
          <w:b/>
          <w:sz w:val="28"/>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7"/>
        <w:gridCol w:w="1027"/>
        <w:gridCol w:w="1209"/>
        <w:gridCol w:w="1520"/>
        <w:gridCol w:w="2620"/>
        <w:gridCol w:w="2164"/>
      </w:tblGrid>
      <w:tr w:rsidR="00D61808" w:rsidRPr="0040536F" w:rsidTr="00E351C9">
        <w:trPr>
          <w:trHeight w:val="280"/>
          <w:jc w:val="center"/>
        </w:trPr>
        <w:tc>
          <w:tcPr>
            <w:tcW w:w="9567" w:type="dxa"/>
            <w:gridSpan w:val="6"/>
            <w:shd w:val="clear" w:color="auto" w:fill="F3F3F3"/>
          </w:tcPr>
          <w:p w:rsidR="00D61808" w:rsidRPr="0040536F" w:rsidRDefault="00D61808" w:rsidP="00E351C9">
            <w:pPr>
              <w:numPr>
                <w:ilvl w:val="12"/>
                <w:numId w:val="0"/>
              </w:numPr>
              <w:spacing w:after="0" w:line="240" w:lineRule="auto"/>
              <w:jc w:val="center"/>
              <w:rPr>
                <w:rFonts w:ascii="Times New Roman" w:hAnsi="Times New Roman" w:cs="Times New Roman"/>
                <w:b/>
              </w:rPr>
            </w:pPr>
            <w:r w:rsidRPr="0040536F">
              <w:rPr>
                <w:rFonts w:ascii="Times New Roman" w:hAnsi="Times New Roman" w:cs="Times New Roman"/>
                <w:b/>
              </w:rPr>
              <w:t>Descripción de Casos de Prueba</w:t>
            </w:r>
          </w:p>
        </w:tc>
      </w:tr>
      <w:tr w:rsidR="00D61808" w:rsidRPr="0040536F" w:rsidTr="00E351C9">
        <w:tblPrEx>
          <w:tblCellMar>
            <w:left w:w="70" w:type="dxa"/>
            <w:right w:w="70" w:type="dxa"/>
          </w:tblCellMar>
        </w:tblPrEx>
        <w:trPr>
          <w:trHeight w:val="360"/>
          <w:jc w:val="center"/>
        </w:trPr>
        <w:tc>
          <w:tcPr>
            <w:tcW w:w="4783" w:type="dxa"/>
            <w:gridSpan w:val="4"/>
            <w:shd w:val="clear" w:color="auto" w:fill="F3F3F3"/>
          </w:tcPr>
          <w:p w:rsidR="00D61808" w:rsidRPr="0040536F" w:rsidRDefault="00D61808" w:rsidP="00E351C9">
            <w:pPr>
              <w:spacing w:after="0" w:line="240" w:lineRule="auto"/>
              <w:rPr>
                <w:rFonts w:ascii="Times New Roman" w:hAnsi="Times New Roman" w:cs="Times New Roman"/>
                <w:b/>
              </w:rPr>
            </w:pPr>
            <w:r w:rsidRPr="0040536F">
              <w:rPr>
                <w:rFonts w:ascii="Times New Roman" w:hAnsi="Times New Roman" w:cs="Times New Roman"/>
                <w:b/>
              </w:rPr>
              <w:t xml:space="preserve">NOMBRE: Testeo de Registro de Estudiantes                                                                </w:t>
            </w:r>
          </w:p>
        </w:tc>
        <w:tc>
          <w:tcPr>
            <w:tcW w:w="4784" w:type="dxa"/>
            <w:gridSpan w:val="2"/>
            <w:shd w:val="clear" w:color="auto" w:fill="F3F3F3"/>
          </w:tcPr>
          <w:p w:rsidR="00D61808" w:rsidRPr="0040536F" w:rsidRDefault="00D61808" w:rsidP="00E351C9">
            <w:pPr>
              <w:spacing w:after="0" w:line="240" w:lineRule="auto"/>
              <w:rPr>
                <w:rFonts w:ascii="Times New Roman" w:hAnsi="Times New Roman" w:cs="Times New Roman"/>
                <w:b/>
              </w:rPr>
            </w:pPr>
            <w:r w:rsidRPr="0040536F">
              <w:rPr>
                <w:rFonts w:ascii="Times New Roman" w:hAnsi="Times New Roman" w:cs="Times New Roman"/>
                <w:b/>
              </w:rPr>
              <w:t xml:space="preserve">  IDENTIFICADOR:CP-3</w:t>
            </w:r>
          </w:p>
        </w:tc>
      </w:tr>
      <w:tr w:rsidR="00D61808" w:rsidRPr="0040536F" w:rsidTr="00E351C9">
        <w:tblPrEx>
          <w:tblCellMar>
            <w:left w:w="70" w:type="dxa"/>
            <w:right w:w="70" w:type="dxa"/>
          </w:tblCellMar>
        </w:tblPrEx>
        <w:trPr>
          <w:trHeight w:val="360"/>
          <w:jc w:val="center"/>
        </w:trPr>
        <w:tc>
          <w:tcPr>
            <w:tcW w:w="9567" w:type="dxa"/>
            <w:gridSpan w:val="6"/>
            <w:shd w:val="clear" w:color="auto" w:fill="F3F3F3"/>
            <w:vAlign w:val="center"/>
          </w:tcPr>
          <w:p w:rsidR="00D61808" w:rsidRPr="0040536F" w:rsidRDefault="00D61808" w:rsidP="00E351C9">
            <w:pPr>
              <w:jc w:val="both"/>
              <w:rPr>
                <w:rFonts w:ascii="Times New Roman" w:hAnsi="Times New Roman" w:cs="Times New Roman"/>
                <w:i/>
              </w:rPr>
            </w:pPr>
            <w:r w:rsidRPr="0040536F">
              <w:rPr>
                <w:rFonts w:ascii="Times New Roman" w:hAnsi="Times New Roman" w:cs="Times New Roman"/>
                <w:b/>
              </w:rPr>
              <w:t>FUNCIÓN PROBAR</w:t>
            </w:r>
            <w:r w:rsidRPr="0040536F">
              <w:rPr>
                <w:rFonts w:ascii="Times New Roman" w:hAnsi="Times New Roman" w:cs="Times New Roman"/>
                <w:i/>
              </w:rPr>
              <w:t xml:space="preserve">: </w:t>
            </w:r>
            <w:r w:rsidRPr="0040536F">
              <w:rPr>
                <w:rFonts w:ascii="Times New Roman" w:hAnsi="Times New Roman" w:cs="Times New Roman"/>
                <w:b/>
              </w:rPr>
              <w:t>Registro de Estudiantes</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D61808" w:rsidRPr="0040536F" w:rsidRDefault="00D61808" w:rsidP="00E351C9">
            <w:pPr>
              <w:jc w:val="both"/>
              <w:rPr>
                <w:rFonts w:ascii="Times New Roman" w:hAnsi="Times New Roman" w:cs="Times New Roman"/>
                <w:i/>
              </w:rPr>
            </w:pPr>
            <w:r w:rsidRPr="0040536F">
              <w:rPr>
                <w:rFonts w:ascii="Times New Roman" w:hAnsi="Times New Roman" w:cs="Times New Roman"/>
                <w:b/>
                <w:i/>
              </w:rPr>
              <w:t>OBJETIVO:</w:t>
            </w:r>
            <w:r w:rsidRPr="0040536F">
              <w:rPr>
                <w:rFonts w:ascii="Times New Roman" w:hAnsi="Times New Roman" w:cs="Times New Roman"/>
                <w:i/>
              </w:rPr>
              <w:t xml:space="preserve"> Probar el Funcionamiento del Módulo de Registro de Estudiantes </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D61808" w:rsidRPr="0040536F" w:rsidRDefault="00D61808" w:rsidP="00E351C9">
            <w:pPr>
              <w:jc w:val="both"/>
              <w:rPr>
                <w:rFonts w:ascii="Times New Roman" w:hAnsi="Times New Roman" w:cs="Times New Roman"/>
                <w:i/>
              </w:rPr>
            </w:pPr>
            <w:r w:rsidRPr="0040536F">
              <w:rPr>
                <w:rFonts w:ascii="Times New Roman" w:hAnsi="Times New Roman" w:cs="Times New Roman"/>
                <w:b/>
                <w:i/>
              </w:rPr>
              <w:t>DESCRIPCION:</w:t>
            </w:r>
            <w:r w:rsidRPr="0040536F">
              <w:rPr>
                <w:rFonts w:ascii="Times New Roman" w:hAnsi="Times New Roman" w:cs="Times New Roman"/>
                <w:i/>
              </w:rPr>
              <w:t xml:space="preserve"> Probar el Modulo de Registro de Estudiantes evaluando la respuesta de la aplicación a distintos escenarios clave</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D61808" w:rsidRPr="0040536F" w:rsidRDefault="00D61808" w:rsidP="00E351C9">
            <w:pPr>
              <w:jc w:val="both"/>
              <w:rPr>
                <w:rFonts w:ascii="Times New Roman" w:hAnsi="Times New Roman" w:cs="Times New Roman"/>
                <w:i/>
              </w:rPr>
            </w:pPr>
            <w:r w:rsidRPr="0040536F">
              <w:rPr>
                <w:rFonts w:ascii="Times New Roman" w:hAnsi="Times New Roman" w:cs="Times New Roman"/>
                <w:b/>
              </w:rPr>
              <w:t>CRITERIOS DE ÉXITO:</w:t>
            </w:r>
            <w:r w:rsidRPr="0040536F">
              <w:rPr>
                <w:rFonts w:ascii="Times New Roman" w:hAnsi="Times New Roman" w:cs="Times New Roman"/>
                <w:i/>
              </w:rPr>
              <w:t xml:space="preserve"> Todos los escenarios coinciden con la respuesta esperada y la aplicación Registra al Estudiantes correctamente </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D61808" w:rsidRPr="0040536F" w:rsidRDefault="00D61808" w:rsidP="00E351C9">
            <w:pPr>
              <w:jc w:val="both"/>
              <w:rPr>
                <w:rFonts w:ascii="Times New Roman" w:hAnsi="Times New Roman" w:cs="Times New Roman"/>
              </w:rPr>
            </w:pPr>
            <w:r w:rsidRPr="0040536F">
              <w:rPr>
                <w:rFonts w:ascii="Times New Roman" w:hAnsi="Times New Roman" w:cs="Times New Roman"/>
                <w:b/>
              </w:rPr>
              <w:t>CRITERIOS DE FALLO:</w:t>
            </w:r>
            <w:r w:rsidRPr="0040536F">
              <w:rPr>
                <w:rFonts w:ascii="Times New Roman" w:hAnsi="Times New Roman" w:cs="Times New Roman"/>
                <w:i/>
              </w:rPr>
              <w:t xml:space="preserve"> </w:t>
            </w:r>
            <w:r w:rsidRPr="0040536F">
              <w:rPr>
                <w:rFonts w:ascii="Times New Roman" w:hAnsi="Times New Roman" w:cs="Times New Roman"/>
              </w:rPr>
              <w:t xml:space="preserve">Algún escenario no coincide con la respuesta esperada  </w:t>
            </w:r>
            <w:r w:rsidRPr="0040536F">
              <w:rPr>
                <w:rFonts w:ascii="Times New Roman" w:hAnsi="Times New Roman" w:cs="Times New Roman"/>
                <w:i/>
              </w:rPr>
              <w:t xml:space="preserve"> </w:t>
            </w:r>
          </w:p>
        </w:tc>
      </w:tr>
      <w:tr w:rsidR="00D61808" w:rsidRPr="0040536F" w:rsidTr="00E351C9">
        <w:tblPrEx>
          <w:tblCellMar>
            <w:left w:w="70" w:type="dxa"/>
            <w:right w:w="70" w:type="dxa"/>
          </w:tblCellMar>
        </w:tblPrEx>
        <w:trPr>
          <w:trHeight w:val="360"/>
          <w:jc w:val="center"/>
        </w:trPr>
        <w:tc>
          <w:tcPr>
            <w:tcW w:w="3263" w:type="dxa"/>
            <w:gridSpan w:val="3"/>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Escenarios de prueba</w:t>
            </w:r>
          </w:p>
        </w:tc>
        <w:tc>
          <w:tcPr>
            <w:tcW w:w="4140" w:type="dxa"/>
            <w:gridSpan w:val="2"/>
            <w:vMerge w:val="restart"/>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Respuesta esperada de la aplicación</w:t>
            </w:r>
          </w:p>
        </w:tc>
        <w:tc>
          <w:tcPr>
            <w:tcW w:w="2164" w:type="dxa"/>
            <w:vMerge w:val="restart"/>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Coincide (Si/No)</w:t>
            </w:r>
          </w:p>
        </w:tc>
      </w:tr>
      <w:tr w:rsidR="00D61808" w:rsidRPr="0040536F" w:rsidTr="00E351C9">
        <w:tblPrEx>
          <w:tblCellMar>
            <w:left w:w="70" w:type="dxa"/>
            <w:right w:w="70" w:type="dxa"/>
          </w:tblCellMar>
        </w:tblPrEx>
        <w:trPr>
          <w:trHeight w:val="360"/>
          <w:jc w:val="center"/>
        </w:trPr>
        <w:tc>
          <w:tcPr>
            <w:tcW w:w="1027" w:type="dxa"/>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Campo</w:t>
            </w:r>
          </w:p>
        </w:tc>
        <w:tc>
          <w:tcPr>
            <w:tcW w:w="1027" w:type="dxa"/>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Valor</w:t>
            </w:r>
          </w:p>
        </w:tc>
        <w:tc>
          <w:tcPr>
            <w:tcW w:w="1209" w:type="dxa"/>
            <w:shd w:val="clear" w:color="auto" w:fill="auto"/>
            <w:vAlign w:val="center"/>
          </w:tcPr>
          <w:p w:rsidR="00D61808" w:rsidRPr="0040536F" w:rsidRDefault="00D61808" w:rsidP="00E351C9">
            <w:pPr>
              <w:spacing w:after="0" w:line="240" w:lineRule="auto"/>
              <w:jc w:val="center"/>
              <w:rPr>
                <w:rFonts w:ascii="Times New Roman" w:hAnsi="Times New Roman" w:cs="Times New Roman"/>
                <w:b/>
              </w:rPr>
            </w:pPr>
            <w:r w:rsidRPr="0040536F">
              <w:rPr>
                <w:rFonts w:ascii="Times New Roman" w:hAnsi="Times New Roman" w:cs="Times New Roman"/>
                <w:b/>
              </w:rPr>
              <w:t>Tipo escenario</w:t>
            </w:r>
          </w:p>
        </w:tc>
        <w:tc>
          <w:tcPr>
            <w:tcW w:w="4140" w:type="dxa"/>
            <w:gridSpan w:val="2"/>
            <w:vMerge/>
            <w:shd w:val="clear" w:color="auto" w:fill="auto"/>
          </w:tcPr>
          <w:p w:rsidR="00D61808" w:rsidRPr="0040536F" w:rsidRDefault="00D61808" w:rsidP="00E351C9">
            <w:pPr>
              <w:spacing w:after="0" w:line="240" w:lineRule="auto"/>
              <w:jc w:val="center"/>
              <w:rPr>
                <w:rFonts w:ascii="Times New Roman" w:hAnsi="Times New Roman" w:cs="Times New Roman"/>
                <w:b/>
              </w:rPr>
            </w:pPr>
          </w:p>
        </w:tc>
        <w:tc>
          <w:tcPr>
            <w:tcW w:w="2164" w:type="dxa"/>
            <w:vMerge/>
            <w:shd w:val="clear" w:color="auto" w:fill="auto"/>
          </w:tcPr>
          <w:p w:rsidR="00D61808" w:rsidRPr="0040536F" w:rsidRDefault="00D61808" w:rsidP="00E351C9">
            <w:pPr>
              <w:spacing w:after="0" w:line="240" w:lineRule="auto"/>
              <w:rPr>
                <w:rFonts w:ascii="Times New Roman" w:hAnsi="Times New Roman" w:cs="Times New Roman"/>
              </w:rPr>
            </w:pP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proofErr w:type="spellStart"/>
            <w:r w:rsidRPr="0040536F">
              <w:rPr>
                <w:rFonts w:ascii="Times New Roman" w:hAnsi="Times New Roman" w:cs="Times New Roman"/>
              </w:rPr>
              <w:t>Doc</w:t>
            </w:r>
            <w:proofErr w:type="spellEnd"/>
            <w:r w:rsidRPr="0040536F">
              <w:rPr>
                <w:rFonts w:ascii="Times New Roman" w:hAnsi="Times New Roman" w:cs="Times New Roman"/>
              </w:rPr>
              <w:t xml:space="preserve"> de Identidad</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10000</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proofErr w:type="spellStart"/>
            <w:r w:rsidRPr="0040536F">
              <w:rPr>
                <w:rFonts w:ascii="Times New Roman" w:hAnsi="Times New Roman" w:cs="Times New Roman"/>
              </w:rPr>
              <w:t>Doc</w:t>
            </w:r>
            <w:proofErr w:type="spellEnd"/>
            <w:r w:rsidRPr="0040536F">
              <w:rPr>
                <w:rFonts w:ascii="Times New Roman" w:hAnsi="Times New Roman" w:cs="Times New Roman"/>
              </w:rPr>
              <w:t xml:space="preserve"> de Identidad</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proofErr w:type="spellStart"/>
            <w:r w:rsidRPr="0040536F">
              <w:rPr>
                <w:rFonts w:ascii="Times New Roman" w:hAnsi="Times New Roman" w:cs="Times New Roman"/>
              </w:rPr>
              <w:t>Doc</w:t>
            </w:r>
            <w:proofErr w:type="spellEnd"/>
            <w:r w:rsidRPr="0040536F">
              <w:rPr>
                <w:rFonts w:ascii="Times New Roman" w:hAnsi="Times New Roman" w:cs="Times New Roman"/>
              </w:rPr>
              <w:t xml:space="preserve"> de Identidad</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Cinco</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que no es numero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Nombre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“Carlos Tuiran”</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Nombre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Apellido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“Carlos Tuiran”</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Apellido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lastRenderedPageBreak/>
              <w:t>Direccion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“Barrio Mayor”</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Direccion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Carrera del Estudiante</w:t>
            </w:r>
          </w:p>
        </w:tc>
        <w:tc>
          <w:tcPr>
            <w:tcW w:w="1027" w:type="dxa"/>
            <w:shd w:val="clear" w:color="auto" w:fill="auto"/>
          </w:tcPr>
          <w:p w:rsidR="00D61808" w:rsidRPr="0040536F" w:rsidRDefault="00D61808" w:rsidP="00E351C9">
            <w:pPr>
              <w:rPr>
                <w:rFonts w:ascii="Times New Roman" w:hAnsi="Times New Roman" w:cs="Times New Roman"/>
              </w:rPr>
            </w:pPr>
            <w:r w:rsidRPr="0040536F">
              <w:rPr>
                <w:rFonts w:ascii="Times New Roman" w:hAnsi="Times New Roman" w:cs="Times New Roman"/>
              </w:rPr>
              <w:t xml:space="preserve">“Administración de Empresas”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Guarda correctamente el Valor</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Carrera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“Contaduría Pública”</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Guarda correctamente el Valor</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Carrera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“Economía”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Guarda correctamente el Valor</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Carrera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“Comercio Internacional”</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Guarda correctamente el Valor</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Carrera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“Ingenieria de Sistemas”</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Notifica valor invalido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Departamento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“La Guajira”</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Departamento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Ciudad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“La Guajira”</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Ciudad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Celular del Estudiante </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123456789</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lastRenderedPageBreak/>
              <w:t>Celular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Celular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Cinco</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Valor no numérico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proofErr w:type="spellStart"/>
            <w:r w:rsidRPr="0040536F">
              <w:rPr>
                <w:rFonts w:ascii="Times New Roman" w:hAnsi="Times New Roman" w:cs="Times New Roman"/>
              </w:rPr>
              <w:t>Telefono</w:t>
            </w:r>
            <w:proofErr w:type="spellEnd"/>
            <w:r w:rsidRPr="0040536F">
              <w:rPr>
                <w:rFonts w:ascii="Times New Roman" w:hAnsi="Times New Roman" w:cs="Times New Roman"/>
              </w:rPr>
              <w:t xml:space="preserve"> del Estudiante </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123456789</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1027" w:type="dxa"/>
            <w:shd w:val="clear" w:color="auto" w:fill="auto"/>
          </w:tcPr>
          <w:p w:rsidR="00D61808" w:rsidRPr="0040536F" w:rsidRDefault="00D61808" w:rsidP="00E351C9">
            <w:pPr>
              <w:spacing w:after="0" w:line="240" w:lineRule="auto"/>
              <w:rPr>
                <w:rFonts w:ascii="Times New Roman" w:hAnsi="Times New Roman" w:cs="Times New Roman"/>
              </w:rPr>
            </w:pPr>
            <w:proofErr w:type="spellStart"/>
            <w:r w:rsidRPr="0040536F">
              <w:rPr>
                <w:rFonts w:ascii="Times New Roman" w:hAnsi="Times New Roman" w:cs="Times New Roman"/>
              </w:rPr>
              <w:t>Telefono</w:t>
            </w:r>
            <w:proofErr w:type="spellEnd"/>
            <w:r w:rsidRPr="0040536F">
              <w:rPr>
                <w:rFonts w:ascii="Times New Roman" w:hAnsi="Times New Roman" w:cs="Times New Roman"/>
              </w:rPr>
              <w:t xml:space="preserve"> del Estudiante</w:t>
            </w:r>
          </w:p>
        </w:tc>
        <w:tc>
          <w:tcPr>
            <w:tcW w:w="1027"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Cinco</w:t>
            </w:r>
          </w:p>
        </w:tc>
        <w:tc>
          <w:tcPr>
            <w:tcW w:w="1209" w:type="dxa"/>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D61808" w:rsidRPr="0040536F" w:rsidRDefault="00D61808" w:rsidP="00E351C9">
            <w:pPr>
              <w:spacing w:after="0" w:line="240" w:lineRule="auto"/>
              <w:rPr>
                <w:rFonts w:ascii="Times New Roman" w:hAnsi="Times New Roman" w:cs="Times New Roman"/>
              </w:rPr>
            </w:pPr>
            <w:r w:rsidRPr="0040536F">
              <w:rPr>
                <w:rFonts w:ascii="Times New Roman" w:hAnsi="Times New Roman" w:cs="Times New Roman"/>
              </w:rPr>
              <w:t>Notificar Valor no numérico</w:t>
            </w:r>
          </w:p>
        </w:tc>
        <w:tc>
          <w:tcPr>
            <w:tcW w:w="2164" w:type="dxa"/>
            <w:shd w:val="clear" w:color="auto" w:fill="auto"/>
          </w:tcPr>
          <w:p w:rsidR="00D61808" w:rsidRPr="0040536F" w:rsidRDefault="00D61808" w:rsidP="00E351C9">
            <w:pPr>
              <w:spacing w:after="0" w:line="240" w:lineRule="auto"/>
              <w:jc w:val="center"/>
              <w:rPr>
                <w:rFonts w:ascii="Times New Roman" w:hAnsi="Times New Roman" w:cs="Times New Roman"/>
              </w:rPr>
            </w:pPr>
            <w:r w:rsidRPr="001E0D29">
              <w:rPr>
                <w:rFonts w:ascii="Times New Roman" w:hAnsi="Times New Roman" w:cs="Times New Roman"/>
                <w:b/>
              </w:rPr>
              <w:t>SI</w:t>
            </w:r>
          </w:p>
        </w:tc>
      </w:tr>
      <w:tr w:rsidR="00D61808" w:rsidRPr="0040536F" w:rsidTr="00E351C9">
        <w:tblPrEx>
          <w:tblCellMar>
            <w:left w:w="70" w:type="dxa"/>
            <w:right w:w="70" w:type="dxa"/>
          </w:tblCellMar>
        </w:tblPrEx>
        <w:trPr>
          <w:trHeight w:val="360"/>
          <w:jc w:val="center"/>
        </w:trPr>
        <w:tc>
          <w:tcPr>
            <w:tcW w:w="9567" w:type="dxa"/>
            <w:gridSpan w:val="6"/>
            <w:shd w:val="clear" w:color="auto" w:fill="auto"/>
          </w:tcPr>
          <w:p w:rsidR="00D61808" w:rsidRPr="0040536F" w:rsidRDefault="00D61808" w:rsidP="00E351C9">
            <w:pPr>
              <w:spacing w:after="0" w:line="240" w:lineRule="auto"/>
              <w:rPr>
                <w:rFonts w:ascii="Times New Roman" w:hAnsi="Times New Roman" w:cs="Times New Roman"/>
                <w:b/>
              </w:rPr>
            </w:pPr>
            <w:r w:rsidRPr="0040536F">
              <w:rPr>
                <w:rFonts w:ascii="Times New Roman" w:hAnsi="Times New Roman" w:cs="Times New Roman"/>
                <w:b/>
              </w:rPr>
              <w:t>Observaciones</w:t>
            </w:r>
            <w:r w:rsidRPr="001E0D29">
              <w:rPr>
                <w:rFonts w:ascii="Times New Roman" w:hAnsi="Times New Roman" w:cs="Times New Roman"/>
                <w:b/>
              </w:rPr>
              <w:t xml:space="preserve"> </w:t>
            </w:r>
          </w:p>
          <w:p w:rsidR="00D61808" w:rsidRPr="0040536F" w:rsidRDefault="00D61808" w:rsidP="00E351C9">
            <w:pPr>
              <w:spacing w:after="0" w:line="240" w:lineRule="auto"/>
              <w:rPr>
                <w:rFonts w:ascii="Times New Roman" w:hAnsi="Times New Roman" w:cs="Times New Roman"/>
              </w:rPr>
            </w:pPr>
          </w:p>
        </w:tc>
      </w:tr>
      <w:tr w:rsidR="00D61808" w:rsidRPr="0040536F" w:rsidTr="00E351C9">
        <w:tblPrEx>
          <w:tblCellMar>
            <w:left w:w="70" w:type="dxa"/>
            <w:right w:w="70" w:type="dxa"/>
          </w:tblCellMar>
        </w:tblPrEx>
        <w:trPr>
          <w:trHeight w:val="360"/>
          <w:jc w:val="center"/>
        </w:trPr>
        <w:tc>
          <w:tcPr>
            <w:tcW w:w="9567" w:type="dxa"/>
            <w:gridSpan w:val="6"/>
            <w:shd w:val="clear" w:color="auto" w:fill="auto"/>
          </w:tcPr>
          <w:p w:rsidR="00D61808" w:rsidRDefault="00D61808" w:rsidP="00E351C9">
            <w:pPr>
              <w:spacing w:after="0" w:line="240" w:lineRule="auto"/>
              <w:rPr>
                <w:b/>
                <w:bCs/>
                <w:color w:val="000000"/>
              </w:rPr>
            </w:pPr>
            <w:r w:rsidRPr="0040536F">
              <w:rPr>
                <w:rFonts w:ascii="Times New Roman" w:hAnsi="Times New Roman" w:cs="Times New Roman"/>
                <w:b/>
              </w:rPr>
              <w:t xml:space="preserve">Responsable:    Carlos Tuiran                                           </w:t>
            </w:r>
            <w:r>
              <w:rPr>
                <w:rFonts w:ascii="Times New Roman" w:hAnsi="Times New Roman" w:cs="Times New Roman"/>
                <w:b/>
              </w:rPr>
              <w:t xml:space="preserve">                               </w:t>
            </w:r>
            <w:r w:rsidR="00EE27B3">
              <w:rPr>
                <w:rFonts w:ascii="Times New Roman" w:hAnsi="Times New Roman" w:cs="Times New Roman"/>
                <w:b/>
              </w:rPr>
              <w:t xml:space="preserve"> </w:t>
            </w:r>
          </w:p>
          <w:p w:rsidR="00D61808" w:rsidRPr="0040536F" w:rsidRDefault="00D61808" w:rsidP="00E351C9">
            <w:pPr>
              <w:spacing w:after="0" w:line="240" w:lineRule="auto"/>
              <w:rPr>
                <w:rFonts w:ascii="Times New Roman" w:hAnsi="Times New Roman" w:cs="Times New Roman"/>
                <w:b/>
              </w:rPr>
            </w:pPr>
          </w:p>
        </w:tc>
      </w:tr>
    </w:tbl>
    <w:p w:rsidR="00D61808" w:rsidRDefault="00D61808" w:rsidP="00D61808">
      <w:pPr>
        <w:rPr>
          <w:b/>
          <w:sz w:val="28"/>
        </w:rPr>
      </w:pPr>
    </w:p>
    <w:p w:rsidR="00EE27B3" w:rsidRPr="0040536F" w:rsidRDefault="00EE27B3" w:rsidP="00EE27B3">
      <w:pPr>
        <w:rPr>
          <w:rFonts w:ascii="Times New Roman" w:hAnsi="Times New Roman" w:cs="Times New Roman"/>
          <w:lang w:val="es-ES"/>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7"/>
        <w:gridCol w:w="1027"/>
        <w:gridCol w:w="1209"/>
        <w:gridCol w:w="1520"/>
        <w:gridCol w:w="2620"/>
        <w:gridCol w:w="2164"/>
      </w:tblGrid>
      <w:tr w:rsidR="00EE27B3" w:rsidRPr="0040536F" w:rsidTr="00E351C9">
        <w:trPr>
          <w:trHeight w:val="280"/>
          <w:jc w:val="center"/>
        </w:trPr>
        <w:tc>
          <w:tcPr>
            <w:tcW w:w="9567" w:type="dxa"/>
            <w:gridSpan w:val="6"/>
            <w:shd w:val="clear" w:color="auto" w:fill="F3F3F3"/>
          </w:tcPr>
          <w:p w:rsidR="00EE27B3" w:rsidRPr="0040536F" w:rsidRDefault="00EE27B3" w:rsidP="00E351C9">
            <w:pPr>
              <w:numPr>
                <w:ilvl w:val="12"/>
                <w:numId w:val="0"/>
              </w:numPr>
              <w:spacing w:after="0" w:line="240" w:lineRule="auto"/>
              <w:jc w:val="center"/>
              <w:rPr>
                <w:rFonts w:ascii="Times New Roman" w:hAnsi="Times New Roman" w:cs="Times New Roman"/>
                <w:b/>
              </w:rPr>
            </w:pPr>
            <w:r w:rsidRPr="0040536F">
              <w:rPr>
                <w:rFonts w:ascii="Times New Roman" w:hAnsi="Times New Roman" w:cs="Times New Roman"/>
                <w:b/>
              </w:rPr>
              <w:t>Descripción de Casos de Prueba</w:t>
            </w:r>
          </w:p>
        </w:tc>
      </w:tr>
      <w:tr w:rsidR="00EE27B3" w:rsidRPr="0040536F" w:rsidTr="00E351C9">
        <w:tblPrEx>
          <w:tblCellMar>
            <w:left w:w="70" w:type="dxa"/>
            <w:right w:w="70" w:type="dxa"/>
          </w:tblCellMar>
        </w:tblPrEx>
        <w:trPr>
          <w:trHeight w:val="360"/>
          <w:jc w:val="center"/>
        </w:trPr>
        <w:tc>
          <w:tcPr>
            <w:tcW w:w="4783" w:type="dxa"/>
            <w:gridSpan w:val="4"/>
            <w:shd w:val="clear" w:color="auto" w:fill="F3F3F3"/>
          </w:tcPr>
          <w:p w:rsidR="00EE27B3" w:rsidRPr="0040536F" w:rsidRDefault="00EE27B3" w:rsidP="00E351C9">
            <w:pPr>
              <w:spacing w:after="0" w:line="240" w:lineRule="auto"/>
              <w:rPr>
                <w:rFonts w:ascii="Times New Roman" w:hAnsi="Times New Roman" w:cs="Times New Roman"/>
                <w:b/>
              </w:rPr>
            </w:pPr>
            <w:r w:rsidRPr="0040536F">
              <w:rPr>
                <w:rFonts w:ascii="Times New Roman" w:hAnsi="Times New Roman" w:cs="Times New Roman"/>
                <w:b/>
              </w:rPr>
              <w:t xml:space="preserve">NOMBRE: Testeo de Registrar Docente                                                                                              </w:t>
            </w:r>
          </w:p>
        </w:tc>
        <w:tc>
          <w:tcPr>
            <w:tcW w:w="4784" w:type="dxa"/>
            <w:gridSpan w:val="2"/>
            <w:shd w:val="clear" w:color="auto" w:fill="F3F3F3"/>
          </w:tcPr>
          <w:p w:rsidR="00EE27B3" w:rsidRPr="0040536F" w:rsidRDefault="00EE27B3" w:rsidP="00E351C9">
            <w:pPr>
              <w:spacing w:after="0" w:line="240" w:lineRule="auto"/>
              <w:rPr>
                <w:rFonts w:ascii="Times New Roman" w:hAnsi="Times New Roman" w:cs="Times New Roman"/>
                <w:b/>
              </w:rPr>
            </w:pPr>
            <w:r w:rsidRPr="0040536F">
              <w:rPr>
                <w:rFonts w:ascii="Times New Roman" w:hAnsi="Times New Roman" w:cs="Times New Roman"/>
                <w:b/>
              </w:rPr>
              <w:t>IDENTIFICADOR:</w:t>
            </w:r>
            <w:r>
              <w:rPr>
                <w:rFonts w:ascii="Times New Roman" w:hAnsi="Times New Roman" w:cs="Times New Roman"/>
                <w:b/>
              </w:rPr>
              <w:t>CP-4</w:t>
            </w:r>
          </w:p>
        </w:tc>
      </w:tr>
      <w:tr w:rsidR="00EE27B3" w:rsidRPr="0040536F" w:rsidTr="00E351C9">
        <w:tblPrEx>
          <w:tblCellMar>
            <w:left w:w="70" w:type="dxa"/>
            <w:right w:w="70" w:type="dxa"/>
          </w:tblCellMar>
        </w:tblPrEx>
        <w:trPr>
          <w:trHeight w:val="360"/>
          <w:jc w:val="center"/>
        </w:trPr>
        <w:tc>
          <w:tcPr>
            <w:tcW w:w="9567" w:type="dxa"/>
            <w:gridSpan w:val="6"/>
            <w:shd w:val="clear" w:color="auto" w:fill="F3F3F3"/>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rPr>
              <w:t>FUNCIÓN PROBAR</w:t>
            </w:r>
            <w:r w:rsidRPr="0040536F">
              <w:rPr>
                <w:rFonts w:ascii="Times New Roman" w:hAnsi="Times New Roman" w:cs="Times New Roman"/>
                <w:i/>
              </w:rPr>
              <w:t xml:space="preserve">: Registro de </w:t>
            </w:r>
            <w:r w:rsidRPr="0040536F">
              <w:rPr>
                <w:rFonts w:ascii="Times New Roman" w:hAnsi="Times New Roman" w:cs="Times New Roman"/>
                <w:b/>
              </w:rPr>
              <w:t>Docente</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i/>
              </w:rPr>
              <w:t xml:space="preserve">OBJETIVO: </w:t>
            </w:r>
            <w:r w:rsidRPr="0040536F">
              <w:rPr>
                <w:rFonts w:ascii="Times New Roman" w:hAnsi="Times New Roman" w:cs="Times New Roman"/>
                <w:i/>
              </w:rPr>
              <w:t>Probar Funcionalidad del módulo Registro de Docente</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i/>
              </w:rPr>
              <w:t xml:space="preserve">DESCRIPCION: </w:t>
            </w:r>
            <w:r w:rsidRPr="0040536F">
              <w:rPr>
                <w:rFonts w:ascii="Times New Roman" w:hAnsi="Times New Roman" w:cs="Times New Roman"/>
                <w:i/>
              </w:rPr>
              <w:t xml:space="preserve">Probar que el modulo Registro de Docente funcione </w:t>
            </w:r>
            <w:proofErr w:type="spellStart"/>
            <w:r w:rsidRPr="0040536F">
              <w:rPr>
                <w:rFonts w:ascii="Times New Roman" w:hAnsi="Times New Roman" w:cs="Times New Roman"/>
                <w:i/>
              </w:rPr>
              <w:t>correctam</w:t>
            </w:r>
            <w:proofErr w:type="spellEnd"/>
            <w:r>
              <w:rPr>
                <w:rFonts w:ascii="Times New Roman" w:hAnsi="Times New Roman" w:cs="Times New Roman"/>
                <w:i/>
              </w:rPr>
              <w:t xml:space="preserve"> </w:t>
            </w:r>
            <w:r w:rsidRPr="0040536F">
              <w:rPr>
                <w:rFonts w:ascii="Times New Roman" w:hAnsi="Times New Roman" w:cs="Times New Roman"/>
                <w:i/>
              </w:rPr>
              <w:t xml:space="preserve">ente   evaluando la respuesta de la aplicación a distintos escenarios clave  </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rPr>
              <w:t>CRITERIOS DE ÉXITO:</w:t>
            </w:r>
            <w:r w:rsidRPr="0040536F">
              <w:rPr>
                <w:rFonts w:ascii="Times New Roman" w:hAnsi="Times New Roman" w:cs="Times New Roman"/>
                <w:i/>
              </w:rPr>
              <w:t xml:space="preserve"> Todos los escenarios coinciden con la respuesta esperada y la aplicación Registra Docentes  correctamente</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EE27B3" w:rsidRPr="0040536F" w:rsidRDefault="00EE27B3" w:rsidP="00E351C9">
            <w:pPr>
              <w:jc w:val="both"/>
              <w:rPr>
                <w:rFonts w:ascii="Times New Roman" w:hAnsi="Times New Roman" w:cs="Times New Roman"/>
                <w:i/>
              </w:rPr>
            </w:pPr>
            <w:r w:rsidRPr="0040536F">
              <w:rPr>
                <w:rFonts w:ascii="Times New Roman" w:hAnsi="Times New Roman" w:cs="Times New Roman"/>
                <w:b/>
              </w:rPr>
              <w:t>CRITERIOS DE FALLO:</w:t>
            </w:r>
            <w:r w:rsidRPr="0040536F">
              <w:rPr>
                <w:rFonts w:ascii="Times New Roman" w:hAnsi="Times New Roman" w:cs="Times New Roman"/>
                <w:i/>
              </w:rPr>
              <w:t xml:space="preserve"> Algún Escenario no produce la respuesta esperada de la aplicación </w:t>
            </w:r>
          </w:p>
        </w:tc>
      </w:tr>
      <w:tr w:rsidR="00EE27B3" w:rsidRPr="0040536F" w:rsidTr="00E351C9">
        <w:tblPrEx>
          <w:tblCellMar>
            <w:left w:w="70" w:type="dxa"/>
            <w:right w:w="70" w:type="dxa"/>
          </w:tblCellMar>
        </w:tblPrEx>
        <w:trPr>
          <w:trHeight w:val="360"/>
          <w:jc w:val="center"/>
        </w:trPr>
        <w:tc>
          <w:tcPr>
            <w:tcW w:w="3263" w:type="dxa"/>
            <w:gridSpan w:val="3"/>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Escenarios de prueba</w:t>
            </w:r>
          </w:p>
        </w:tc>
        <w:tc>
          <w:tcPr>
            <w:tcW w:w="4140" w:type="dxa"/>
            <w:gridSpan w:val="2"/>
            <w:vMerge w:val="restart"/>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Respuesta esperada de la aplicación</w:t>
            </w:r>
          </w:p>
        </w:tc>
        <w:tc>
          <w:tcPr>
            <w:tcW w:w="2164" w:type="dxa"/>
            <w:vMerge w:val="restart"/>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Coincide (Si/No)</w:t>
            </w:r>
          </w:p>
        </w:tc>
      </w:tr>
      <w:tr w:rsidR="00EE27B3" w:rsidRPr="0040536F" w:rsidTr="00E351C9">
        <w:tblPrEx>
          <w:tblCellMar>
            <w:left w:w="70" w:type="dxa"/>
            <w:right w:w="70" w:type="dxa"/>
          </w:tblCellMar>
        </w:tblPrEx>
        <w:trPr>
          <w:trHeight w:val="360"/>
          <w:jc w:val="center"/>
        </w:trPr>
        <w:tc>
          <w:tcPr>
            <w:tcW w:w="1027" w:type="dxa"/>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Campo</w:t>
            </w:r>
          </w:p>
        </w:tc>
        <w:tc>
          <w:tcPr>
            <w:tcW w:w="1027" w:type="dxa"/>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Valor</w:t>
            </w:r>
          </w:p>
        </w:tc>
        <w:tc>
          <w:tcPr>
            <w:tcW w:w="1209" w:type="dxa"/>
            <w:shd w:val="clear" w:color="auto" w:fill="auto"/>
            <w:vAlign w:val="center"/>
          </w:tcPr>
          <w:p w:rsidR="00EE27B3" w:rsidRPr="0040536F" w:rsidRDefault="00EE27B3" w:rsidP="00E351C9">
            <w:pPr>
              <w:spacing w:after="0" w:line="240" w:lineRule="auto"/>
              <w:jc w:val="center"/>
              <w:rPr>
                <w:rFonts w:ascii="Times New Roman" w:hAnsi="Times New Roman" w:cs="Times New Roman"/>
                <w:b/>
              </w:rPr>
            </w:pPr>
            <w:r w:rsidRPr="0040536F">
              <w:rPr>
                <w:rFonts w:ascii="Times New Roman" w:hAnsi="Times New Roman" w:cs="Times New Roman"/>
                <w:b/>
              </w:rPr>
              <w:t>Tipo escenario</w:t>
            </w:r>
          </w:p>
        </w:tc>
        <w:tc>
          <w:tcPr>
            <w:tcW w:w="4140" w:type="dxa"/>
            <w:gridSpan w:val="2"/>
            <w:vMerge/>
            <w:shd w:val="clear" w:color="auto" w:fill="auto"/>
          </w:tcPr>
          <w:p w:rsidR="00EE27B3" w:rsidRPr="0040536F" w:rsidRDefault="00EE27B3" w:rsidP="00E351C9">
            <w:pPr>
              <w:spacing w:after="0" w:line="240" w:lineRule="auto"/>
              <w:jc w:val="center"/>
              <w:rPr>
                <w:rFonts w:ascii="Times New Roman" w:hAnsi="Times New Roman" w:cs="Times New Roman"/>
                <w:b/>
              </w:rPr>
            </w:pPr>
          </w:p>
        </w:tc>
        <w:tc>
          <w:tcPr>
            <w:tcW w:w="2164" w:type="dxa"/>
            <w:vMerge/>
            <w:shd w:val="clear" w:color="auto" w:fill="auto"/>
          </w:tcPr>
          <w:p w:rsidR="00EE27B3" w:rsidRPr="0040536F" w:rsidRDefault="00EE27B3" w:rsidP="00E351C9">
            <w:pPr>
              <w:spacing w:after="0" w:line="240" w:lineRule="auto"/>
              <w:rPr>
                <w:rFonts w:ascii="Times New Roman" w:hAnsi="Times New Roman" w:cs="Times New Roman"/>
              </w:rPr>
            </w:pP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Cedula</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1065345234</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Guarda el valor correctamente</w:t>
            </w:r>
          </w:p>
        </w:tc>
        <w:tc>
          <w:tcPr>
            <w:tcW w:w="2164" w:type="dxa"/>
            <w:shd w:val="clear" w:color="auto" w:fill="auto"/>
          </w:tcPr>
          <w:p w:rsidR="00EE27B3" w:rsidRPr="0040536F" w:rsidRDefault="00EE27B3"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Cedula</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Notifica Campo Vacío</w:t>
            </w:r>
          </w:p>
        </w:tc>
        <w:tc>
          <w:tcPr>
            <w:tcW w:w="2164" w:type="dxa"/>
            <w:shd w:val="clear" w:color="auto" w:fill="auto"/>
          </w:tcPr>
          <w:p w:rsidR="00EE27B3" w:rsidRPr="0040536F" w:rsidRDefault="00EE27B3"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Cedula</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Cinco</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Notificar Valor no numérico</w:t>
            </w:r>
          </w:p>
        </w:tc>
        <w:tc>
          <w:tcPr>
            <w:tcW w:w="2164" w:type="dxa"/>
            <w:shd w:val="clear" w:color="auto" w:fill="auto"/>
          </w:tcPr>
          <w:p w:rsidR="00EE27B3" w:rsidRPr="0040536F" w:rsidRDefault="00EE27B3"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tcBorders>
              <w:top w:val="single" w:sz="6" w:space="0" w:color="000000"/>
              <w:left w:val="single" w:sz="6" w:space="0" w:color="000000"/>
              <w:bottom w:val="single" w:sz="6" w:space="0" w:color="000000"/>
              <w:right w:val="single" w:sz="6" w:space="0" w:color="000000"/>
            </w:tcBorders>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 xml:space="preserve">Email </w:t>
            </w:r>
          </w:p>
        </w:tc>
        <w:tc>
          <w:tcPr>
            <w:tcW w:w="1027" w:type="dxa"/>
            <w:tcBorders>
              <w:top w:val="single" w:sz="6" w:space="0" w:color="000000"/>
              <w:left w:val="single" w:sz="6" w:space="0" w:color="000000"/>
              <w:bottom w:val="single" w:sz="6" w:space="0" w:color="000000"/>
              <w:right w:val="single" w:sz="6" w:space="0" w:color="000000"/>
            </w:tcBorders>
            <w:shd w:val="clear" w:color="auto" w:fill="auto"/>
          </w:tcPr>
          <w:p w:rsidR="00EE27B3" w:rsidRPr="0040536F" w:rsidRDefault="00EE27B3" w:rsidP="00882149">
            <w:pPr>
              <w:rPr>
                <w:rFonts w:ascii="Times New Roman" w:hAnsi="Times New Roman" w:cs="Times New Roman"/>
              </w:rPr>
            </w:pPr>
            <w:r w:rsidRPr="0040536F">
              <w:rPr>
                <w:rFonts w:ascii="Times New Roman" w:hAnsi="Times New Roman" w:cs="Times New Roman"/>
              </w:rPr>
              <w:t>“e@gmai</w:t>
            </w:r>
            <w:r w:rsidRPr="0040536F">
              <w:rPr>
                <w:rFonts w:ascii="Times New Roman" w:hAnsi="Times New Roman" w:cs="Times New Roman"/>
              </w:rPr>
              <w:lastRenderedPageBreak/>
              <w:t>l.com”</w:t>
            </w:r>
          </w:p>
        </w:tc>
        <w:tc>
          <w:tcPr>
            <w:tcW w:w="1209" w:type="dxa"/>
            <w:tcBorders>
              <w:top w:val="single" w:sz="6" w:space="0" w:color="000000"/>
              <w:left w:val="single" w:sz="6" w:space="0" w:color="000000"/>
              <w:bottom w:val="single" w:sz="6" w:space="0" w:color="000000"/>
              <w:right w:val="single" w:sz="6" w:space="0" w:color="000000"/>
            </w:tcBorders>
            <w:shd w:val="clear" w:color="auto" w:fill="auto"/>
          </w:tcPr>
          <w:p w:rsidR="00EE27B3" w:rsidRPr="0040536F" w:rsidRDefault="00882149" w:rsidP="00E351C9">
            <w:pPr>
              <w:rPr>
                <w:rFonts w:ascii="Times New Roman" w:hAnsi="Times New Roman" w:cs="Times New Roman"/>
              </w:rPr>
            </w:pPr>
            <w:r>
              <w:rPr>
                <w:rFonts w:ascii="Times New Roman" w:hAnsi="Times New Roman" w:cs="Times New Roman"/>
              </w:rPr>
              <w:lastRenderedPageBreak/>
              <w:t>Correcto</w:t>
            </w:r>
          </w:p>
        </w:tc>
        <w:tc>
          <w:tcPr>
            <w:tcW w:w="4140" w:type="dxa"/>
            <w:gridSpan w:val="2"/>
            <w:tcBorders>
              <w:top w:val="single" w:sz="6" w:space="0" w:color="000000"/>
              <w:left w:val="single" w:sz="6" w:space="0" w:color="000000"/>
              <w:bottom w:val="single" w:sz="6" w:space="0" w:color="000000"/>
              <w:right w:val="single" w:sz="6" w:space="0" w:color="000000"/>
            </w:tcBorders>
            <w:shd w:val="clear" w:color="auto" w:fill="auto"/>
          </w:tcPr>
          <w:p w:rsidR="00EE27B3" w:rsidRPr="0040536F" w:rsidRDefault="00882149" w:rsidP="00E351C9">
            <w:pPr>
              <w:rPr>
                <w:rFonts w:ascii="Times New Roman" w:hAnsi="Times New Roman" w:cs="Times New Roman"/>
              </w:rPr>
            </w:pPr>
            <w:r w:rsidRPr="0040536F">
              <w:rPr>
                <w:rFonts w:ascii="Times New Roman" w:hAnsi="Times New Roman" w:cs="Times New Roman"/>
              </w:rPr>
              <w:t>Guarda el valor correctamente</w:t>
            </w:r>
          </w:p>
        </w:tc>
        <w:tc>
          <w:tcPr>
            <w:tcW w:w="2164" w:type="dxa"/>
            <w:tcBorders>
              <w:top w:val="single" w:sz="6" w:space="0" w:color="000000"/>
              <w:left w:val="single" w:sz="6" w:space="0" w:color="000000"/>
              <w:bottom w:val="single" w:sz="6" w:space="0" w:color="000000"/>
              <w:right w:val="single" w:sz="6" w:space="0" w:color="000000"/>
            </w:tcBorders>
            <w:shd w:val="clear" w:color="auto" w:fill="auto"/>
          </w:tcPr>
          <w:p w:rsidR="00EE27B3" w:rsidRPr="0040536F" w:rsidRDefault="00EE27B3" w:rsidP="00E351C9">
            <w:pP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lastRenderedPageBreak/>
              <w:t xml:space="preserve">Email </w:t>
            </w:r>
          </w:p>
        </w:tc>
        <w:tc>
          <w:tcPr>
            <w:tcW w:w="1027"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rPr>
                <w:rFonts w:ascii="Times New Roman" w:hAnsi="Times New Roman" w:cs="Times New Roman"/>
              </w:rPr>
            </w:pPr>
            <w:r w:rsidRPr="0040536F">
              <w:rPr>
                <w:rFonts w:ascii="Times New Roman" w:hAnsi="Times New Roman" w:cs="Times New Roman"/>
              </w:rPr>
              <w:t>Notificar de campo vacío</w:t>
            </w:r>
          </w:p>
        </w:tc>
        <w:tc>
          <w:tcPr>
            <w:tcW w:w="2164" w:type="dxa"/>
            <w:shd w:val="clear" w:color="auto" w:fill="auto"/>
          </w:tcPr>
          <w:p w:rsidR="00EE27B3" w:rsidRPr="0040536F" w:rsidRDefault="00EE27B3" w:rsidP="00E351C9">
            <w:pPr>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Nombre del Docente</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“Carlos Tuiran”</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EE27B3" w:rsidRPr="0040536F" w:rsidRDefault="00EE27B3"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Nombre del Docente</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EE27B3" w:rsidRPr="0040536F" w:rsidRDefault="00EE27B3"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Apellido del Docente</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“Carlos Tuiran”</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xml:space="preserve">Guarda correctamente el Valor </w:t>
            </w:r>
          </w:p>
        </w:tc>
        <w:tc>
          <w:tcPr>
            <w:tcW w:w="2164" w:type="dxa"/>
            <w:shd w:val="clear" w:color="auto" w:fill="auto"/>
          </w:tcPr>
          <w:p w:rsidR="00EE27B3" w:rsidRPr="0040536F" w:rsidRDefault="00EE27B3"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Apellido del Docente</w:t>
            </w:r>
          </w:p>
        </w:tc>
        <w:tc>
          <w:tcPr>
            <w:tcW w:w="1027"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EE27B3" w:rsidRPr="0040536F" w:rsidRDefault="00EE27B3" w:rsidP="00E351C9">
            <w:pPr>
              <w:spacing w:after="0" w:line="240" w:lineRule="auto"/>
              <w:rPr>
                <w:rFonts w:ascii="Times New Roman" w:hAnsi="Times New Roman" w:cs="Times New Roman"/>
              </w:rPr>
            </w:pPr>
            <w:r w:rsidRPr="0040536F">
              <w:rPr>
                <w:rFonts w:ascii="Times New Roman" w:hAnsi="Times New Roman" w:cs="Times New Roman"/>
              </w:rPr>
              <w:t>Notificar campo vacío</w:t>
            </w:r>
          </w:p>
        </w:tc>
        <w:tc>
          <w:tcPr>
            <w:tcW w:w="2164" w:type="dxa"/>
            <w:shd w:val="clear" w:color="auto" w:fill="auto"/>
          </w:tcPr>
          <w:p w:rsidR="00EE27B3" w:rsidRPr="0040536F" w:rsidRDefault="00EE27B3"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EE27B3" w:rsidRPr="0040536F" w:rsidTr="00E351C9">
        <w:tblPrEx>
          <w:tblCellMar>
            <w:left w:w="70" w:type="dxa"/>
            <w:right w:w="70" w:type="dxa"/>
          </w:tblCellMar>
        </w:tblPrEx>
        <w:trPr>
          <w:trHeight w:val="360"/>
          <w:jc w:val="center"/>
        </w:trPr>
        <w:tc>
          <w:tcPr>
            <w:tcW w:w="9567" w:type="dxa"/>
            <w:gridSpan w:val="6"/>
            <w:shd w:val="clear" w:color="auto" w:fill="auto"/>
          </w:tcPr>
          <w:p w:rsidR="00EE27B3" w:rsidRPr="0040536F" w:rsidRDefault="00EE27B3" w:rsidP="00E351C9">
            <w:pPr>
              <w:spacing w:after="0" w:line="240" w:lineRule="auto"/>
              <w:rPr>
                <w:rFonts w:ascii="Times New Roman" w:hAnsi="Times New Roman" w:cs="Times New Roman"/>
                <w:b/>
              </w:rPr>
            </w:pPr>
            <w:r w:rsidRPr="0040536F">
              <w:rPr>
                <w:rFonts w:ascii="Times New Roman" w:hAnsi="Times New Roman" w:cs="Times New Roman"/>
                <w:b/>
              </w:rPr>
              <w:t>Observaciones</w:t>
            </w:r>
            <w:r w:rsidRPr="001E0D29">
              <w:rPr>
                <w:rFonts w:ascii="Times New Roman" w:hAnsi="Times New Roman" w:cs="Times New Roman"/>
                <w:b/>
              </w:rPr>
              <w:t xml:space="preserve"> </w:t>
            </w:r>
          </w:p>
          <w:p w:rsidR="00EE27B3" w:rsidRPr="0040536F" w:rsidRDefault="00EE27B3" w:rsidP="00E351C9">
            <w:pPr>
              <w:spacing w:after="0" w:line="240" w:lineRule="auto"/>
              <w:rPr>
                <w:rFonts w:ascii="Times New Roman" w:hAnsi="Times New Roman" w:cs="Times New Roman"/>
              </w:rPr>
            </w:pPr>
          </w:p>
        </w:tc>
      </w:tr>
      <w:tr w:rsidR="00EE27B3" w:rsidRPr="0040536F" w:rsidTr="00E351C9">
        <w:tblPrEx>
          <w:tblCellMar>
            <w:left w:w="70" w:type="dxa"/>
            <w:right w:w="70" w:type="dxa"/>
          </w:tblCellMar>
        </w:tblPrEx>
        <w:trPr>
          <w:trHeight w:val="360"/>
          <w:jc w:val="center"/>
        </w:trPr>
        <w:tc>
          <w:tcPr>
            <w:tcW w:w="9567" w:type="dxa"/>
            <w:gridSpan w:val="6"/>
            <w:shd w:val="clear" w:color="auto" w:fill="auto"/>
          </w:tcPr>
          <w:p w:rsidR="00EE27B3" w:rsidRDefault="00EE27B3" w:rsidP="00E351C9">
            <w:pPr>
              <w:spacing w:after="0" w:line="240" w:lineRule="auto"/>
              <w:rPr>
                <w:b/>
                <w:bCs/>
                <w:color w:val="000000"/>
              </w:rPr>
            </w:pPr>
            <w:r w:rsidRPr="0040536F">
              <w:rPr>
                <w:rFonts w:ascii="Times New Roman" w:hAnsi="Times New Roman" w:cs="Times New Roman"/>
                <w:b/>
              </w:rPr>
              <w:t xml:space="preserve">Responsable: Carlos Tuiran                                               </w:t>
            </w:r>
            <w:r>
              <w:rPr>
                <w:rFonts w:ascii="Times New Roman" w:hAnsi="Times New Roman" w:cs="Times New Roman"/>
                <w:b/>
              </w:rPr>
              <w:t xml:space="preserve">                   </w:t>
            </w:r>
          </w:p>
          <w:p w:rsidR="00EE27B3" w:rsidRPr="0040536F" w:rsidRDefault="00EE27B3" w:rsidP="00E351C9">
            <w:pPr>
              <w:spacing w:after="0" w:line="240" w:lineRule="auto"/>
              <w:rPr>
                <w:rFonts w:ascii="Times New Roman" w:hAnsi="Times New Roman" w:cs="Times New Roman"/>
                <w:b/>
              </w:rPr>
            </w:pPr>
          </w:p>
        </w:tc>
      </w:tr>
    </w:tbl>
    <w:p w:rsidR="00EE27B3" w:rsidRDefault="00EE27B3" w:rsidP="00D61808">
      <w:pPr>
        <w:rPr>
          <w:b/>
          <w:sz w:val="28"/>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7"/>
        <w:gridCol w:w="1027"/>
        <w:gridCol w:w="1209"/>
        <w:gridCol w:w="1520"/>
        <w:gridCol w:w="2620"/>
        <w:gridCol w:w="2164"/>
      </w:tblGrid>
      <w:tr w:rsidR="00CF060D" w:rsidRPr="0040536F" w:rsidTr="00E351C9">
        <w:trPr>
          <w:trHeight w:val="280"/>
          <w:jc w:val="center"/>
        </w:trPr>
        <w:tc>
          <w:tcPr>
            <w:tcW w:w="9567" w:type="dxa"/>
            <w:gridSpan w:val="6"/>
            <w:shd w:val="clear" w:color="auto" w:fill="F3F3F3"/>
          </w:tcPr>
          <w:p w:rsidR="00CF060D" w:rsidRPr="0040536F" w:rsidRDefault="00CF060D" w:rsidP="00E351C9">
            <w:pPr>
              <w:numPr>
                <w:ilvl w:val="12"/>
                <w:numId w:val="0"/>
              </w:numPr>
              <w:spacing w:after="0" w:line="240" w:lineRule="auto"/>
              <w:jc w:val="center"/>
              <w:rPr>
                <w:rFonts w:ascii="Times New Roman" w:hAnsi="Times New Roman" w:cs="Times New Roman"/>
                <w:b/>
              </w:rPr>
            </w:pPr>
            <w:r w:rsidRPr="0040536F">
              <w:rPr>
                <w:rFonts w:ascii="Times New Roman" w:hAnsi="Times New Roman" w:cs="Times New Roman"/>
                <w:b/>
              </w:rPr>
              <w:t>Descripción de Casos de Prueba</w:t>
            </w:r>
          </w:p>
        </w:tc>
      </w:tr>
      <w:tr w:rsidR="00CF060D" w:rsidRPr="0040536F" w:rsidTr="00E351C9">
        <w:tblPrEx>
          <w:tblCellMar>
            <w:left w:w="70" w:type="dxa"/>
            <w:right w:w="70" w:type="dxa"/>
          </w:tblCellMar>
        </w:tblPrEx>
        <w:trPr>
          <w:trHeight w:val="360"/>
          <w:jc w:val="center"/>
        </w:trPr>
        <w:tc>
          <w:tcPr>
            <w:tcW w:w="4783" w:type="dxa"/>
            <w:gridSpan w:val="4"/>
            <w:shd w:val="clear" w:color="auto" w:fill="F3F3F3"/>
          </w:tcPr>
          <w:p w:rsidR="00CF060D" w:rsidRPr="0040536F" w:rsidRDefault="00CF060D" w:rsidP="00E351C9">
            <w:pPr>
              <w:spacing w:after="0" w:line="240" w:lineRule="auto"/>
              <w:rPr>
                <w:rFonts w:ascii="Times New Roman" w:hAnsi="Times New Roman" w:cs="Times New Roman"/>
                <w:b/>
              </w:rPr>
            </w:pPr>
            <w:r w:rsidRPr="0040536F">
              <w:rPr>
                <w:rFonts w:ascii="Times New Roman" w:hAnsi="Times New Roman" w:cs="Times New Roman"/>
                <w:b/>
              </w:rPr>
              <w:t>NOMBRE:</w:t>
            </w:r>
            <w:r>
              <w:rPr>
                <w:rFonts w:ascii="Times New Roman" w:hAnsi="Times New Roman" w:cs="Times New Roman"/>
                <w:b/>
              </w:rPr>
              <w:t xml:space="preserve"> Testeo de Registrar Solicitud</w:t>
            </w:r>
            <w:r w:rsidRPr="0040536F">
              <w:rPr>
                <w:rFonts w:ascii="Times New Roman" w:hAnsi="Times New Roman" w:cs="Times New Roman"/>
                <w:b/>
              </w:rPr>
              <w:t xml:space="preserve">                                                                                              </w:t>
            </w:r>
          </w:p>
        </w:tc>
        <w:tc>
          <w:tcPr>
            <w:tcW w:w="4784" w:type="dxa"/>
            <w:gridSpan w:val="2"/>
            <w:shd w:val="clear" w:color="auto" w:fill="F3F3F3"/>
          </w:tcPr>
          <w:p w:rsidR="00CF060D" w:rsidRPr="0040536F" w:rsidRDefault="00CF060D" w:rsidP="00E351C9">
            <w:pPr>
              <w:spacing w:after="0" w:line="240" w:lineRule="auto"/>
              <w:rPr>
                <w:rFonts w:ascii="Times New Roman" w:hAnsi="Times New Roman" w:cs="Times New Roman"/>
                <w:b/>
              </w:rPr>
            </w:pPr>
            <w:r w:rsidRPr="0040536F">
              <w:rPr>
                <w:rFonts w:ascii="Times New Roman" w:hAnsi="Times New Roman" w:cs="Times New Roman"/>
                <w:b/>
              </w:rPr>
              <w:t>IDENTIFICADOR:</w:t>
            </w:r>
            <w:r>
              <w:rPr>
                <w:rFonts w:ascii="Times New Roman" w:hAnsi="Times New Roman" w:cs="Times New Roman"/>
                <w:b/>
              </w:rPr>
              <w:t>CP-5</w:t>
            </w:r>
          </w:p>
        </w:tc>
      </w:tr>
      <w:tr w:rsidR="00CF060D" w:rsidRPr="0040536F" w:rsidTr="00E351C9">
        <w:tblPrEx>
          <w:tblCellMar>
            <w:left w:w="70" w:type="dxa"/>
            <w:right w:w="70" w:type="dxa"/>
          </w:tblCellMar>
        </w:tblPrEx>
        <w:trPr>
          <w:trHeight w:val="360"/>
          <w:jc w:val="center"/>
        </w:trPr>
        <w:tc>
          <w:tcPr>
            <w:tcW w:w="9567" w:type="dxa"/>
            <w:gridSpan w:val="6"/>
            <w:shd w:val="clear" w:color="auto" w:fill="F3F3F3"/>
            <w:vAlign w:val="center"/>
          </w:tcPr>
          <w:p w:rsidR="00CF060D" w:rsidRPr="0040536F" w:rsidRDefault="00CF060D" w:rsidP="00E351C9">
            <w:pPr>
              <w:jc w:val="both"/>
              <w:rPr>
                <w:rFonts w:ascii="Times New Roman" w:hAnsi="Times New Roman" w:cs="Times New Roman"/>
                <w:i/>
              </w:rPr>
            </w:pPr>
            <w:r w:rsidRPr="0040536F">
              <w:rPr>
                <w:rFonts w:ascii="Times New Roman" w:hAnsi="Times New Roman" w:cs="Times New Roman"/>
                <w:b/>
              </w:rPr>
              <w:t>FUNCIÓN PROBAR</w:t>
            </w:r>
            <w:r w:rsidRPr="0040536F">
              <w:rPr>
                <w:rFonts w:ascii="Times New Roman" w:hAnsi="Times New Roman" w:cs="Times New Roman"/>
                <w:i/>
              </w:rPr>
              <w:t xml:space="preserve">: Registro de </w:t>
            </w:r>
            <w:r>
              <w:rPr>
                <w:rFonts w:ascii="Times New Roman" w:hAnsi="Times New Roman" w:cs="Times New Roman"/>
                <w:b/>
              </w:rPr>
              <w:t>Solicitud</w:t>
            </w:r>
          </w:p>
        </w:tc>
      </w:tr>
      <w:tr w:rsidR="00CF060D"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CF060D" w:rsidRPr="0040536F" w:rsidRDefault="00CF060D" w:rsidP="00CF060D">
            <w:pPr>
              <w:jc w:val="both"/>
              <w:rPr>
                <w:rFonts w:ascii="Times New Roman" w:hAnsi="Times New Roman" w:cs="Times New Roman"/>
                <w:i/>
              </w:rPr>
            </w:pPr>
            <w:r w:rsidRPr="0040536F">
              <w:rPr>
                <w:rFonts w:ascii="Times New Roman" w:hAnsi="Times New Roman" w:cs="Times New Roman"/>
                <w:b/>
                <w:i/>
              </w:rPr>
              <w:t xml:space="preserve">OBJETIVO: </w:t>
            </w:r>
            <w:r w:rsidRPr="0040536F">
              <w:rPr>
                <w:rFonts w:ascii="Times New Roman" w:hAnsi="Times New Roman" w:cs="Times New Roman"/>
                <w:i/>
              </w:rPr>
              <w:t>Probar Funcionalidad del módulo</w:t>
            </w:r>
            <w:r>
              <w:rPr>
                <w:rFonts w:ascii="Times New Roman" w:hAnsi="Times New Roman" w:cs="Times New Roman"/>
                <w:i/>
              </w:rPr>
              <w:t xml:space="preserve"> Registro de</w:t>
            </w:r>
            <w:r w:rsidR="00031D50">
              <w:rPr>
                <w:rFonts w:ascii="Times New Roman" w:hAnsi="Times New Roman" w:cs="Times New Roman"/>
                <w:i/>
              </w:rPr>
              <w:t xml:space="preserve"> </w:t>
            </w:r>
            <w:r>
              <w:rPr>
                <w:rFonts w:ascii="Times New Roman" w:hAnsi="Times New Roman" w:cs="Times New Roman"/>
                <w:i/>
              </w:rPr>
              <w:t>Solicitudes</w:t>
            </w:r>
          </w:p>
        </w:tc>
      </w:tr>
      <w:tr w:rsidR="00CF060D"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CF060D" w:rsidRPr="0040536F" w:rsidRDefault="00CF060D" w:rsidP="00E351C9">
            <w:pPr>
              <w:jc w:val="both"/>
              <w:rPr>
                <w:rFonts w:ascii="Times New Roman" w:hAnsi="Times New Roman" w:cs="Times New Roman"/>
                <w:i/>
              </w:rPr>
            </w:pPr>
            <w:r w:rsidRPr="0040536F">
              <w:rPr>
                <w:rFonts w:ascii="Times New Roman" w:hAnsi="Times New Roman" w:cs="Times New Roman"/>
                <w:b/>
                <w:i/>
              </w:rPr>
              <w:t xml:space="preserve">DESCRIPCION: </w:t>
            </w:r>
            <w:r w:rsidRPr="0040536F">
              <w:rPr>
                <w:rFonts w:ascii="Times New Roman" w:hAnsi="Times New Roman" w:cs="Times New Roman"/>
                <w:i/>
              </w:rPr>
              <w:t xml:space="preserve">Probar que el modulo Registro </w:t>
            </w:r>
            <w:r w:rsidR="00031D50">
              <w:rPr>
                <w:rFonts w:ascii="Times New Roman" w:hAnsi="Times New Roman" w:cs="Times New Roman"/>
                <w:i/>
              </w:rPr>
              <w:t>de Solicitudes</w:t>
            </w:r>
            <w:r w:rsidRPr="0040536F">
              <w:rPr>
                <w:rFonts w:ascii="Times New Roman" w:hAnsi="Times New Roman" w:cs="Times New Roman"/>
                <w:i/>
              </w:rPr>
              <w:t xml:space="preserve"> funcione correctamente   evaluando la respuesta de la aplicación a distintos escenarios clave  </w:t>
            </w:r>
          </w:p>
        </w:tc>
      </w:tr>
      <w:tr w:rsidR="00CF060D"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CF060D" w:rsidRPr="0040536F" w:rsidRDefault="00CF060D" w:rsidP="00E351C9">
            <w:pPr>
              <w:jc w:val="both"/>
              <w:rPr>
                <w:rFonts w:ascii="Times New Roman" w:hAnsi="Times New Roman" w:cs="Times New Roman"/>
                <w:i/>
              </w:rPr>
            </w:pPr>
            <w:r w:rsidRPr="0040536F">
              <w:rPr>
                <w:rFonts w:ascii="Times New Roman" w:hAnsi="Times New Roman" w:cs="Times New Roman"/>
                <w:b/>
              </w:rPr>
              <w:t>CRITERIOS DE ÉXITO:</w:t>
            </w:r>
            <w:r w:rsidRPr="0040536F">
              <w:rPr>
                <w:rFonts w:ascii="Times New Roman" w:hAnsi="Times New Roman" w:cs="Times New Roman"/>
                <w:i/>
              </w:rPr>
              <w:t xml:space="preserve"> Todos los escenarios coinciden con la respuesta esperada y la aplicación Registra </w:t>
            </w:r>
            <w:r w:rsidR="00031D50">
              <w:rPr>
                <w:rFonts w:ascii="Times New Roman" w:hAnsi="Times New Roman" w:cs="Times New Roman"/>
                <w:i/>
              </w:rPr>
              <w:t>Solicitudes</w:t>
            </w:r>
            <w:r w:rsidRPr="0040536F">
              <w:rPr>
                <w:rFonts w:ascii="Times New Roman" w:hAnsi="Times New Roman" w:cs="Times New Roman"/>
                <w:i/>
              </w:rPr>
              <w:t xml:space="preserve">  correctamente</w:t>
            </w:r>
          </w:p>
        </w:tc>
      </w:tr>
      <w:tr w:rsidR="00CF060D" w:rsidRPr="0040536F" w:rsidTr="00E351C9">
        <w:tblPrEx>
          <w:tblCellMar>
            <w:left w:w="70" w:type="dxa"/>
            <w:right w:w="70" w:type="dxa"/>
          </w:tblCellMar>
        </w:tblPrEx>
        <w:trPr>
          <w:trHeight w:val="360"/>
          <w:jc w:val="center"/>
        </w:trPr>
        <w:tc>
          <w:tcPr>
            <w:tcW w:w="9567" w:type="dxa"/>
            <w:gridSpan w:val="6"/>
            <w:shd w:val="clear" w:color="auto" w:fill="auto"/>
            <w:vAlign w:val="center"/>
          </w:tcPr>
          <w:p w:rsidR="00CF060D" w:rsidRPr="0040536F" w:rsidRDefault="00CF060D" w:rsidP="00E351C9">
            <w:pPr>
              <w:jc w:val="both"/>
              <w:rPr>
                <w:rFonts w:ascii="Times New Roman" w:hAnsi="Times New Roman" w:cs="Times New Roman"/>
                <w:i/>
              </w:rPr>
            </w:pPr>
            <w:r w:rsidRPr="0040536F">
              <w:rPr>
                <w:rFonts w:ascii="Times New Roman" w:hAnsi="Times New Roman" w:cs="Times New Roman"/>
                <w:b/>
              </w:rPr>
              <w:t>CRITERIOS DE FALLO:</w:t>
            </w:r>
            <w:r w:rsidRPr="0040536F">
              <w:rPr>
                <w:rFonts w:ascii="Times New Roman" w:hAnsi="Times New Roman" w:cs="Times New Roman"/>
                <w:i/>
              </w:rPr>
              <w:t xml:space="preserve"> Algún Escenario no produce la respuesta esperada de la aplicación </w:t>
            </w:r>
          </w:p>
        </w:tc>
      </w:tr>
      <w:tr w:rsidR="00CF060D" w:rsidRPr="0040536F" w:rsidTr="00E351C9">
        <w:tblPrEx>
          <w:tblCellMar>
            <w:left w:w="70" w:type="dxa"/>
            <w:right w:w="70" w:type="dxa"/>
          </w:tblCellMar>
        </w:tblPrEx>
        <w:trPr>
          <w:trHeight w:val="360"/>
          <w:jc w:val="center"/>
        </w:trPr>
        <w:tc>
          <w:tcPr>
            <w:tcW w:w="3263" w:type="dxa"/>
            <w:gridSpan w:val="3"/>
            <w:shd w:val="clear" w:color="auto" w:fill="auto"/>
            <w:vAlign w:val="center"/>
          </w:tcPr>
          <w:p w:rsidR="00CF060D" w:rsidRPr="0040536F" w:rsidRDefault="00CF060D" w:rsidP="00E351C9">
            <w:pPr>
              <w:spacing w:after="0" w:line="240" w:lineRule="auto"/>
              <w:jc w:val="center"/>
              <w:rPr>
                <w:rFonts w:ascii="Times New Roman" w:hAnsi="Times New Roman" w:cs="Times New Roman"/>
                <w:b/>
              </w:rPr>
            </w:pPr>
            <w:r w:rsidRPr="0040536F">
              <w:rPr>
                <w:rFonts w:ascii="Times New Roman" w:hAnsi="Times New Roman" w:cs="Times New Roman"/>
                <w:b/>
              </w:rPr>
              <w:t>Escenarios de prueba</w:t>
            </w:r>
          </w:p>
        </w:tc>
        <w:tc>
          <w:tcPr>
            <w:tcW w:w="4140" w:type="dxa"/>
            <w:gridSpan w:val="2"/>
            <w:vMerge w:val="restart"/>
            <w:shd w:val="clear" w:color="auto" w:fill="auto"/>
            <w:vAlign w:val="center"/>
          </w:tcPr>
          <w:p w:rsidR="00CF060D" w:rsidRPr="0040536F" w:rsidRDefault="00CF060D" w:rsidP="00E351C9">
            <w:pPr>
              <w:spacing w:after="0" w:line="240" w:lineRule="auto"/>
              <w:jc w:val="center"/>
              <w:rPr>
                <w:rFonts w:ascii="Times New Roman" w:hAnsi="Times New Roman" w:cs="Times New Roman"/>
                <w:b/>
              </w:rPr>
            </w:pPr>
            <w:r w:rsidRPr="0040536F">
              <w:rPr>
                <w:rFonts w:ascii="Times New Roman" w:hAnsi="Times New Roman" w:cs="Times New Roman"/>
                <w:b/>
              </w:rPr>
              <w:t>Respuesta esperada de la aplicación</w:t>
            </w:r>
          </w:p>
        </w:tc>
        <w:tc>
          <w:tcPr>
            <w:tcW w:w="2164" w:type="dxa"/>
            <w:vMerge w:val="restart"/>
            <w:shd w:val="clear" w:color="auto" w:fill="auto"/>
            <w:vAlign w:val="center"/>
          </w:tcPr>
          <w:p w:rsidR="00CF060D" w:rsidRPr="0040536F" w:rsidRDefault="00CF060D" w:rsidP="00E351C9">
            <w:pPr>
              <w:spacing w:after="0" w:line="240" w:lineRule="auto"/>
              <w:jc w:val="center"/>
              <w:rPr>
                <w:rFonts w:ascii="Times New Roman" w:hAnsi="Times New Roman" w:cs="Times New Roman"/>
                <w:b/>
              </w:rPr>
            </w:pPr>
            <w:r w:rsidRPr="0040536F">
              <w:rPr>
                <w:rFonts w:ascii="Times New Roman" w:hAnsi="Times New Roman" w:cs="Times New Roman"/>
                <w:b/>
              </w:rPr>
              <w:t>Coincide (Si/No)</w:t>
            </w:r>
          </w:p>
        </w:tc>
      </w:tr>
      <w:tr w:rsidR="00CF060D" w:rsidRPr="0040536F" w:rsidTr="00E351C9">
        <w:tblPrEx>
          <w:tblCellMar>
            <w:left w:w="70" w:type="dxa"/>
            <w:right w:w="70" w:type="dxa"/>
          </w:tblCellMar>
        </w:tblPrEx>
        <w:trPr>
          <w:trHeight w:val="360"/>
          <w:jc w:val="center"/>
        </w:trPr>
        <w:tc>
          <w:tcPr>
            <w:tcW w:w="1027" w:type="dxa"/>
            <w:shd w:val="clear" w:color="auto" w:fill="auto"/>
            <w:vAlign w:val="center"/>
          </w:tcPr>
          <w:p w:rsidR="00CF060D" w:rsidRPr="0040536F" w:rsidRDefault="00CF060D" w:rsidP="00E351C9">
            <w:pPr>
              <w:spacing w:after="0" w:line="240" w:lineRule="auto"/>
              <w:jc w:val="center"/>
              <w:rPr>
                <w:rFonts w:ascii="Times New Roman" w:hAnsi="Times New Roman" w:cs="Times New Roman"/>
                <w:b/>
              </w:rPr>
            </w:pPr>
            <w:r w:rsidRPr="0040536F">
              <w:rPr>
                <w:rFonts w:ascii="Times New Roman" w:hAnsi="Times New Roman" w:cs="Times New Roman"/>
                <w:b/>
              </w:rPr>
              <w:t>Campo</w:t>
            </w:r>
          </w:p>
        </w:tc>
        <w:tc>
          <w:tcPr>
            <w:tcW w:w="1027" w:type="dxa"/>
            <w:shd w:val="clear" w:color="auto" w:fill="auto"/>
            <w:vAlign w:val="center"/>
          </w:tcPr>
          <w:p w:rsidR="00CF060D" w:rsidRPr="0040536F" w:rsidRDefault="00CF060D" w:rsidP="00E351C9">
            <w:pPr>
              <w:spacing w:after="0" w:line="240" w:lineRule="auto"/>
              <w:jc w:val="center"/>
              <w:rPr>
                <w:rFonts w:ascii="Times New Roman" w:hAnsi="Times New Roman" w:cs="Times New Roman"/>
                <w:b/>
              </w:rPr>
            </w:pPr>
            <w:r w:rsidRPr="0040536F">
              <w:rPr>
                <w:rFonts w:ascii="Times New Roman" w:hAnsi="Times New Roman" w:cs="Times New Roman"/>
                <w:b/>
              </w:rPr>
              <w:t>Valor</w:t>
            </w:r>
          </w:p>
        </w:tc>
        <w:tc>
          <w:tcPr>
            <w:tcW w:w="1209" w:type="dxa"/>
            <w:shd w:val="clear" w:color="auto" w:fill="auto"/>
            <w:vAlign w:val="center"/>
          </w:tcPr>
          <w:p w:rsidR="00CF060D" w:rsidRPr="0040536F" w:rsidRDefault="00CF060D" w:rsidP="00E351C9">
            <w:pPr>
              <w:spacing w:after="0" w:line="240" w:lineRule="auto"/>
              <w:jc w:val="center"/>
              <w:rPr>
                <w:rFonts w:ascii="Times New Roman" w:hAnsi="Times New Roman" w:cs="Times New Roman"/>
                <w:b/>
              </w:rPr>
            </w:pPr>
            <w:r w:rsidRPr="0040536F">
              <w:rPr>
                <w:rFonts w:ascii="Times New Roman" w:hAnsi="Times New Roman" w:cs="Times New Roman"/>
                <w:b/>
              </w:rPr>
              <w:t>Tipo escenario</w:t>
            </w:r>
          </w:p>
        </w:tc>
        <w:tc>
          <w:tcPr>
            <w:tcW w:w="4140" w:type="dxa"/>
            <w:gridSpan w:val="2"/>
            <w:vMerge/>
            <w:shd w:val="clear" w:color="auto" w:fill="auto"/>
          </w:tcPr>
          <w:p w:rsidR="00CF060D" w:rsidRPr="0040536F" w:rsidRDefault="00CF060D" w:rsidP="00E351C9">
            <w:pPr>
              <w:spacing w:after="0" w:line="240" w:lineRule="auto"/>
              <w:jc w:val="center"/>
              <w:rPr>
                <w:rFonts w:ascii="Times New Roman" w:hAnsi="Times New Roman" w:cs="Times New Roman"/>
                <w:b/>
              </w:rPr>
            </w:pPr>
          </w:p>
        </w:tc>
        <w:tc>
          <w:tcPr>
            <w:tcW w:w="2164" w:type="dxa"/>
            <w:vMerge/>
            <w:shd w:val="clear" w:color="auto" w:fill="auto"/>
          </w:tcPr>
          <w:p w:rsidR="00CF060D" w:rsidRPr="0040536F" w:rsidRDefault="00CF060D" w:rsidP="00E351C9">
            <w:pPr>
              <w:spacing w:after="0" w:line="240" w:lineRule="auto"/>
              <w:rPr>
                <w:rFonts w:ascii="Times New Roman" w:hAnsi="Times New Roman" w:cs="Times New Roman"/>
              </w:rPr>
            </w:pPr>
          </w:p>
        </w:tc>
      </w:tr>
      <w:tr w:rsidR="00CF060D" w:rsidRPr="0040536F" w:rsidTr="00E351C9">
        <w:tblPrEx>
          <w:tblCellMar>
            <w:left w:w="70" w:type="dxa"/>
            <w:right w:w="70" w:type="dxa"/>
          </w:tblCellMar>
        </w:tblPrEx>
        <w:trPr>
          <w:trHeight w:val="360"/>
          <w:jc w:val="center"/>
        </w:trPr>
        <w:tc>
          <w:tcPr>
            <w:tcW w:w="1027" w:type="dxa"/>
            <w:shd w:val="clear" w:color="auto" w:fill="auto"/>
          </w:tcPr>
          <w:p w:rsidR="00CF060D" w:rsidRPr="0040536F" w:rsidRDefault="00031D50" w:rsidP="00E351C9">
            <w:pPr>
              <w:spacing w:after="0" w:line="240" w:lineRule="auto"/>
              <w:rPr>
                <w:rFonts w:ascii="Times New Roman" w:hAnsi="Times New Roman" w:cs="Times New Roman"/>
              </w:rPr>
            </w:pPr>
            <w:proofErr w:type="spellStart"/>
            <w:r w:rsidRPr="00031D50">
              <w:rPr>
                <w:rFonts w:ascii="Times New Roman" w:hAnsi="Times New Roman" w:cs="Times New Roman"/>
              </w:rPr>
              <w:t>ID_Solicitante</w:t>
            </w:r>
            <w:proofErr w:type="spellEnd"/>
          </w:p>
        </w:tc>
        <w:tc>
          <w:tcPr>
            <w:tcW w:w="1027" w:type="dxa"/>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1065345234</w:t>
            </w:r>
          </w:p>
        </w:tc>
        <w:tc>
          <w:tcPr>
            <w:tcW w:w="1209" w:type="dxa"/>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Correcto</w:t>
            </w:r>
          </w:p>
        </w:tc>
        <w:tc>
          <w:tcPr>
            <w:tcW w:w="4140" w:type="dxa"/>
            <w:gridSpan w:val="2"/>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Guarda el valor correctamente</w:t>
            </w:r>
          </w:p>
        </w:tc>
        <w:tc>
          <w:tcPr>
            <w:tcW w:w="2164" w:type="dxa"/>
            <w:shd w:val="clear" w:color="auto" w:fill="auto"/>
          </w:tcPr>
          <w:p w:rsidR="00CF060D" w:rsidRPr="0040536F" w:rsidRDefault="00CF060D"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CF060D" w:rsidRPr="0040536F" w:rsidTr="00E351C9">
        <w:tblPrEx>
          <w:tblCellMar>
            <w:left w:w="70" w:type="dxa"/>
            <w:right w:w="70" w:type="dxa"/>
          </w:tblCellMar>
        </w:tblPrEx>
        <w:trPr>
          <w:trHeight w:val="360"/>
          <w:jc w:val="center"/>
        </w:trPr>
        <w:tc>
          <w:tcPr>
            <w:tcW w:w="1027" w:type="dxa"/>
            <w:shd w:val="clear" w:color="auto" w:fill="auto"/>
          </w:tcPr>
          <w:p w:rsidR="00CF060D" w:rsidRPr="0040536F" w:rsidRDefault="00031D50" w:rsidP="00E351C9">
            <w:pPr>
              <w:spacing w:after="0" w:line="240" w:lineRule="auto"/>
              <w:rPr>
                <w:rFonts w:ascii="Times New Roman" w:hAnsi="Times New Roman" w:cs="Times New Roman"/>
              </w:rPr>
            </w:pPr>
            <w:proofErr w:type="spellStart"/>
            <w:r w:rsidRPr="00031D50">
              <w:rPr>
                <w:rFonts w:ascii="Times New Roman" w:hAnsi="Times New Roman" w:cs="Times New Roman"/>
              </w:rPr>
              <w:t>ID_Solicitante</w:t>
            </w:r>
            <w:proofErr w:type="spellEnd"/>
          </w:p>
        </w:tc>
        <w:tc>
          <w:tcPr>
            <w:tcW w:w="1027" w:type="dxa"/>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Notifica Campo Vacío</w:t>
            </w:r>
          </w:p>
        </w:tc>
        <w:tc>
          <w:tcPr>
            <w:tcW w:w="2164" w:type="dxa"/>
            <w:shd w:val="clear" w:color="auto" w:fill="auto"/>
          </w:tcPr>
          <w:p w:rsidR="00CF060D" w:rsidRPr="0040536F" w:rsidRDefault="00CF060D"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CF060D" w:rsidRPr="0040536F" w:rsidTr="00E351C9">
        <w:tblPrEx>
          <w:tblCellMar>
            <w:left w:w="70" w:type="dxa"/>
            <w:right w:w="70" w:type="dxa"/>
          </w:tblCellMar>
        </w:tblPrEx>
        <w:trPr>
          <w:trHeight w:val="360"/>
          <w:jc w:val="center"/>
        </w:trPr>
        <w:tc>
          <w:tcPr>
            <w:tcW w:w="1027" w:type="dxa"/>
            <w:shd w:val="clear" w:color="auto" w:fill="auto"/>
          </w:tcPr>
          <w:p w:rsidR="00CF060D" w:rsidRPr="0040536F" w:rsidRDefault="00031D50" w:rsidP="00E351C9">
            <w:pPr>
              <w:spacing w:after="0" w:line="240" w:lineRule="auto"/>
              <w:rPr>
                <w:rFonts w:ascii="Times New Roman" w:hAnsi="Times New Roman" w:cs="Times New Roman"/>
              </w:rPr>
            </w:pPr>
            <w:proofErr w:type="spellStart"/>
            <w:r w:rsidRPr="00031D50">
              <w:rPr>
                <w:rFonts w:ascii="Times New Roman" w:hAnsi="Times New Roman" w:cs="Times New Roman"/>
              </w:rPr>
              <w:t>ID_Solicitante</w:t>
            </w:r>
            <w:proofErr w:type="spellEnd"/>
          </w:p>
        </w:tc>
        <w:tc>
          <w:tcPr>
            <w:tcW w:w="1027" w:type="dxa"/>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Cinco</w:t>
            </w:r>
          </w:p>
        </w:tc>
        <w:tc>
          <w:tcPr>
            <w:tcW w:w="1209" w:type="dxa"/>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tcPr>
          <w:p w:rsidR="00CF060D" w:rsidRPr="0040536F" w:rsidRDefault="00CF060D" w:rsidP="00E351C9">
            <w:pPr>
              <w:spacing w:after="0" w:line="240" w:lineRule="auto"/>
              <w:rPr>
                <w:rFonts w:ascii="Times New Roman" w:hAnsi="Times New Roman" w:cs="Times New Roman"/>
              </w:rPr>
            </w:pPr>
            <w:r w:rsidRPr="0040536F">
              <w:rPr>
                <w:rFonts w:ascii="Times New Roman" w:hAnsi="Times New Roman" w:cs="Times New Roman"/>
              </w:rPr>
              <w:t>Notificar Valor no numérico</w:t>
            </w:r>
          </w:p>
        </w:tc>
        <w:tc>
          <w:tcPr>
            <w:tcW w:w="2164" w:type="dxa"/>
            <w:shd w:val="clear" w:color="auto" w:fill="auto"/>
          </w:tcPr>
          <w:p w:rsidR="00CF060D" w:rsidRPr="0040536F" w:rsidRDefault="00CF060D"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882149" w:rsidRPr="0040536F" w:rsidTr="00E351C9">
        <w:tblPrEx>
          <w:tblCellMar>
            <w:left w:w="70" w:type="dxa"/>
            <w:right w:w="70" w:type="dxa"/>
          </w:tblCellMar>
        </w:tblPrEx>
        <w:trPr>
          <w:trHeight w:val="360"/>
          <w:jc w:val="center"/>
        </w:trPr>
        <w:tc>
          <w:tcPr>
            <w:tcW w:w="1027" w:type="dxa"/>
            <w:tcBorders>
              <w:top w:val="single" w:sz="6" w:space="0" w:color="000000"/>
              <w:left w:val="single" w:sz="6" w:space="0" w:color="000000"/>
              <w:bottom w:val="single" w:sz="6" w:space="0" w:color="000000"/>
              <w:right w:val="single" w:sz="6" w:space="0" w:color="000000"/>
            </w:tcBorders>
            <w:shd w:val="clear" w:color="auto" w:fill="auto"/>
          </w:tcPr>
          <w:p w:rsidR="00882149" w:rsidRPr="0040536F" w:rsidRDefault="00882149" w:rsidP="00E351C9">
            <w:pPr>
              <w:rPr>
                <w:rFonts w:ascii="Times New Roman" w:hAnsi="Times New Roman" w:cs="Times New Roman"/>
              </w:rPr>
            </w:pPr>
            <w:r>
              <w:rPr>
                <w:rFonts w:ascii="Times New Roman" w:hAnsi="Times New Roman" w:cs="Times New Roman"/>
              </w:rPr>
              <w:t>Fecha</w:t>
            </w:r>
            <w:r w:rsidRPr="0040536F">
              <w:rPr>
                <w:rFonts w:ascii="Times New Roman" w:hAnsi="Times New Roman" w:cs="Times New Roman"/>
              </w:rPr>
              <w:t xml:space="preserve"> </w:t>
            </w:r>
          </w:p>
        </w:tc>
        <w:tc>
          <w:tcPr>
            <w:tcW w:w="1027" w:type="dxa"/>
            <w:tcBorders>
              <w:top w:val="single" w:sz="6" w:space="0" w:color="000000"/>
              <w:left w:val="single" w:sz="6" w:space="0" w:color="000000"/>
              <w:bottom w:val="single" w:sz="6" w:space="0" w:color="000000"/>
              <w:right w:val="single" w:sz="6" w:space="0" w:color="000000"/>
            </w:tcBorders>
            <w:shd w:val="clear" w:color="auto" w:fill="auto"/>
          </w:tcPr>
          <w:p w:rsidR="00882149" w:rsidRPr="0040536F" w:rsidRDefault="00882149" w:rsidP="00E351C9">
            <w:pPr>
              <w:rPr>
                <w:rFonts w:ascii="Times New Roman" w:hAnsi="Times New Roman" w:cs="Times New Roman"/>
              </w:rPr>
            </w:pPr>
            <w:r>
              <w:rPr>
                <w:rFonts w:ascii="Times New Roman" w:hAnsi="Times New Roman" w:cs="Times New Roman"/>
              </w:rPr>
              <w:t>“21/05/2020”</w:t>
            </w:r>
          </w:p>
        </w:tc>
        <w:tc>
          <w:tcPr>
            <w:tcW w:w="1209" w:type="dxa"/>
            <w:tcBorders>
              <w:top w:val="single" w:sz="6" w:space="0" w:color="000000"/>
              <w:left w:val="single" w:sz="6" w:space="0" w:color="000000"/>
              <w:bottom w:val="single" w:sz="6" w:space="0" w:color="000000"/>
              <w:right w:val="single" w:sz="6" w:space="0" w:color="000000"/>
            </w:tcBorders>
            <w:shd w:val="clear" w:color="auto" w:fill="auto"/>
          </w:tcPr>
          <w:p w:rsidR="00882149" w:rsidRPr="0040536F" w:rsidRDefault="00882149" w:rsidP="00E351C9">
            <w:pPr>
              <w:rPr>
                <w:rFonts w:ascii="Times New Roman" w:hAnsi="Times New Roman" w:cs="Times New Roman"/>
              </w:rPr>
            </w:pPr>
            <w:r>
              <w:rPr>
                <w:rFonts w:ascii="Times New Roman" w:hAnsi="Times New Roman" w:cs="Times New Roman"/>
              </w:rPr>
              <w:t>Correcto</w:t>
            </w:r>
          </w:p>
        </w:tc>
        <w:tc>
          <w:tcPr>
            <w:tcW w:w="4140" w:type="dxa"/>
            <w:gridSpan w:val="2"/>
            <w:tcBorders>
              <w:top w:val="single" w:sz="6" w:space="0" w:color="000000"/>
              <w:left w:val="single" w:sz="6" w:space="0" w:color="000000"/>
              <w:bottom w:val="single" w:sz="6" w:space="0" w:color="000000"/>
              <w:right w:val="single" w:sz="6" w:space="0" w:color="000000"/>
            </w:tcBorders>
            <w:shd w:val="clear" w:color="auto" w:fill="auto"/>
          </w:tcPr>
          <w:p w:rsidR="00882149" w:rsidRPr="0040536F" w:rsidRDefault="00882149" w:rsidP="00E351C9">
            <w:pPr>
              <w:spacing w:after="0" w:line="240" w:lineRule="auto"/>
              <w:rPr>
                <w:rFonts w:ascii="Times New Roman" w:hAnsi="Times New Roman" w:cs="Times New Roman"/>
              </w:rPr>
            </w:pPr>
            <w:r w:rsidRPr="0040536F">
              <w:rPr>
                <w:rFonts w:ascii="Times New Roman" w:hAnsi="Times New Roman" w:cs="Times New Roman"/>
              </w:rPr>
              <w:t>Guarda el valor correctamente</w:t>
            </w:r>
          </w:p>
        </w:tc>
        <w:tc>
          <w:tcPr>
            <w:tcW w:w="2164" w:type="dxa"/>
            <w:tcBorders>
              <w:top w:val="single" w:sz="6" w:space="0" w:color="000000"/>
              <w:left w:val="single" w:sz="6" w:space="0" w:color="000000"/>
              <w:bottom w:val="single" w:sz="6" w:space="0" w:color="000000"/>
              <w:right w:val="single" w:sz="6" w:space="0" w:color="000000"/>
            </w:tcBorders>
            <w:shd w:val="clear" w:color="auto" w:fill="auto"/>
          </w:tcPr>
          <w:p w:rsidR="00882149" w:rsidRPr="0040536F" w:rsidRDefault="00882149" w:rsidP="00E351C9">
            <w:pPr>
              <w:rPr>
                <w:rFonts w:ascii="Times New Roman" w:hAnsi="Times New Roman" w:cs="Times New Roman"/>
              </w:rPr>
            </w:pPr>
            <w:r w:rsidRPr="001E0D29">
              <w:rPr>
                <w:rFonts w:ascii="Times New Roman" w:hAnsi="Times New Roman" w:cs="Times New Roman"/>
                <w:b/>
              </w:rPr>
              <w:t>SI</w:t>
            </w:r>
          </w:p>
        </w:tc>
      </w:tr>
      <w:tr w:rsidR="00882149" w:rsidRPr="0040536F" w:rsidTr="00A51D0D">
        <w:tblPrEx>
          <w:tblCellMar>
            <w:left w:w="70" w:type="dxa"/>
            <w:right w:w="70" w:type="dxa"/>
          </w:tblCellMar>
        </w:tblPrEx>
        <w:trPr>
          <w:trHeight w:val="360"/>
          <w:jc w:val="center"/>
        </w:trPr>
        <w:tc>
          <w:tcPr>
            <w:tcW w:w="1027" w:type="dxa"/>
            <w:shd w:val="clear" w:color="auto" w:fill="auto"/>
            <w:vAlign w:val="center"/>
          </w:tcPr>
          <w:p w:rsidR="00882149" w:rsidRPr="0040536F" w:rsidRDefault="00882149" w:rsidP="00E351C9">
            <w:pPr>
              <w:rPr>
                <w:rFonts w:ascii="Times New Roman" w:hAnsi="Times New Roman" w:cs="Times New Roman"/>
              </w:rPr>
            </w:pPr>
            <w:r w:rsidRPr="0040536F">
              <w:rPr>
                <w:rFonts w:ascii="Times New Roman" w:hAnsi="Times New Roman" w:cs="Times New Roman"/>
              </w:rPr>
              <w:lastRenderedPageBreak/>
              <w:t>Fecha</w:t>
            </w:r>
          </w:p>
        </w:tc>
        <w:tc>
          <w:tcPr>
            <w:tcW w:w="1027" w:type="dxa"/>
            <w:shd w:val="clear" w:color="auto" w:fill="auto"/>
            <w:vAlign w:val="center"/>
          </w:tcPr>
          <w:p w:rsidR="00882149" w:rsidRPr="0040536F" w:rsidRDefault="00882149" w:rsidP="00E351C9">
            <w:pPr>
              <w:rPr>
                <w:rFonts w:ascii="Times New Roman" w:hAnsi="Times New Roman" w:cs="Times New Roman"/>
              </w:rPr>
            </w:pPr>
            <w:r w:rsidRPr="0040536F">
              <w:rPr>
                <w:rFonts w:ascii="Times New Roman" w:hAnsi="Times New Roman" w:cs="Times New Roman"/>
              </w:rPr>
              <w:t>“</w:t>
            </w:r>
            <w:proofErr w:type="spellStart"/>
            <w:r w:rsidRPr="0040536F">
              <w:rPr>
                <w:rFonts w:ascii="Times New Roman" w:hAnsi="Times New Roman" w:cs="Times New Roman"/>
              </w:rPr>
              <w:t>Asda</w:t>
            </w:r>
            <w:proofErr w:type="spellEnd"/>
            <w:r w:rsidRPr="0040536F">
              <w:rPr>
                <w:rFonts w:ascii="Times New Roman" w:hAnsi="Times New Roman" w:cs="Times New Roman"/>
              </w:rPr>
              <w:t>”</w:t>
            </w:r>
          </w:p>
        </w:tc>
        <w:tc>
          <w:tcPr>
            <w:tcW w:w="1209" w:type="dxa"/>
            <w:shd w:val="clear" w:color="auto" w:fill="auto"/>
            <w:vAlign w:val="center"/>
          </w:tcPr>
          <w:p w:rsidR="00882149" w:rsidRPr="0040536F" w:rsidRDefault="00882149" w:rsidP="00E351C9">
            <w:pPr>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vAlign w:val="center"/>
          </w:tcPr>
          <w:p w:rsidR="00882149" w:rsidRPr="0040536F" w:rsidRDefault="00882149" w:rsidP="00E351C9">
            <w:pPr>
              <w:rPr>
                <w:rFonts w:ascii="Times New Roman" w:hAnsi="Times New Roman" w:cs="Times New Roman"/>
              </w:rPr>
            </w:pPr>
            <w:r w:rsidRPr="0040536F">
              <w:rPr>
                <w:rFonts w:ascii="Times New Roman" w:hAnsi="Times New Roman" w:cs="Times New Roman"/>
              </w:rPr>
              <w:t>Notifica que no es una fecha</w:t>
            </w:r>
          </w:p>
        </w:tc>
        <w:tc>
          <w:tcPr>
            <w:tcW w:w="2164" w:type="dxa"/>
            <w:shd w:val="clear" w:color="auto" w:fill="auto"/>
            <w:vAlign w:val="center"/>
          </w:tcPr>
          <w:p w:rsidR="00882149" w:rsidRPr="0040536F" w:rsidRDefault="00882149" w:rsidP="00E351C9">
            <w:pPr>
              <w:rPr>
                <w:rFonts w:ascii="Times New Roman" w:hAnsi="Times New Roman" w:cs="Times New Roman"/>
              </w:rPr>
            </w:pPr>
            <w:r w:rsidRPr="001E0D29">
              <w:rPr>
                <w:rFonts w:ascii="Times New Roman" w:hAnsi="Times New Roman" w:cs="Times New Roman"/>
                <w:b/>
              </w:rPr>
              <w:t>SI</w:t>
            </w:r>
          </w:p>
        </w:tc>
      </w:tr>
      <w:tr w:rsidR="00882149" w:rsidRPr="0040536F" w:rsidTr="00A51D0D">
        <w:tblPrEx>
          <w:tblCellMar>
            <w:left w:w="70" w:type="dxa"/>
            <w:right w:w="70" w:type="dxa"/>
          </w:tblCellMar>
        </w:tblPrEx>
        <w:trPr>
          <w:trHeight w:val="360"/>
          <w:jc w:val="center"/>
        </w:trPr>
        <w:tc>
          <w:tcPr>
            <w:tcW w:w="1027" w:type="dxa"/>
            <w:shd w:val="clear" w:color="auto" w:fill="auto"/>
            <w:vAlign w:val="center"/>
          </w:tcPr>
          <w:p w:rsidR="00882149" w:rsidRPr="0040536F" w:rsidRDefault="00882149" w:rsidP="00E351C9">
            <w:pPr>
              <w:rPr>
                <w:rFonts w:ascii="Times New Roman" w:hAnsi="Times New Roman" w:cs="Times New Roman"/>
              </w:rPr>
            </w:pPr>
            <w:r w:rsidRPr="0040536F">
              <w:rPr>
                <w:rFonts w:ascii="Times New Roman" w:hAnsi="Times New Roman" w:cs="Times New Roman"/>
              </w:rPr>
              <w:t>Fecha</w:t>
            </w:r>
          </w:p>
        </w:tc>
        <w:tc>
          <w:tcPr>
            <w:tcW w:w="1027" w:type="dxa"/>
            <w:shd w:val="clear" w:color="auto" w:fill="auto"/>
            <w:vAlign w:val="center"/>
          </w:tcPr>
          <w:p w:rsidR="00882149" w:rsidRPr="0040536F" w:rsidRDefault="00882149" w:rsidP="00E351C9">
            <w:pPr>
              <w:rPr>
                <w:rFonts w:ascii="Times New Roman" w:hAnsi="Times New Roman" w:cs="Times New Roman"/>
              </w:rPr>
            </w:pPr>
            <w:r w:rsidRPr="0040536F">
              <w:rPr>
                <w:rFonts w:ascii="Times New Roman" w:hAnsi="Times New Roman" w:cs="Times New Roman"/>
              </w:rPr>
              <w:t>“     ”</w:t>
            </w:r>
          </w:p>
        </w:tc>
        <w:tc>
          <w:tcPr>
            <w:tcW w:w="1209" w:type="dxa"/>
            <w:shd w:val="clear" w:color="auto" w:fill="auto"/>
            <w:vAlign w:val="center"/>
          </w:tcPr>
          <w:p w:rsidR="00882149" w:rsidRPr="0040536F" w:rsidRDefault="00882149" w:rsidP="00E351C9">
            <w:pPr>
              <w:rPr>
                <w:rFonts w:ascii="Times New Roman" w:hAnsi="Times New Roman" w:cs="Times New Roman"/>
              </w:rPr>
            </w:pPr>
            <w:r w:rsidRPr="0040536F">
              <w:rPr>
                <w:rFonts w:ascii="Times New Roman" w:hAnsi="Times New Roman" w:cs="Times New Roman"/>
              </w:rPr>
              <w:t>Incorrecto</w:t>
            </w:r>
          </w:p>
        </w:tc>
        <w:tc>
          <w:tcPr>
            <w:tcW w:w="4140" w:type="dxa"/>
            <w:gridSpan w:val="2"/>
            <w:shd w:val="clear" w:color="auto" w:fill="auto"/>
            <w:vAlign w:val="center"/>
          </w:tcPr>
          <w:p w:rsidR="00882149" w:rsidRPr="0040536F" w:rsidRDefault="00882149" w:rsidP="00E351C9">
            <w:pPr>
              <w:rPr>
                <w:rFonts w:ascii="Times New Roman" w:hAnsi="Times New Roman" w:cs="Times New Roman"/>
              </w:rPr>
            </w:pPr>
            <w:r w:rsidRPr="0040536F">
              <w:rPr>
                <w:rFonts w:ascii="Times New Roman" w:hAnsi="Times New Roman" w:cs="Times New Roman"/>
              </w:rPr>
              <w:t>Notifica campo vacío</w:t>
            </w:r>
          </w:p>
        </w:tc>
        <w:tc>
          <w:tcPr>
            <w:tcW w:w="2164" w:type="dxa"/>
            <w:shd w:val="clear" w:color="auto" w:fill="auto"/>
            <w:vAlign w:val="center"/>
          </w:tcPr>
          <w:p w:rsidR="00882149" w:rsidRPr="0040536F" w:rsidRDefault="00882149" w:rsidP="00E351C9">
            <w:pPr>
              <w:rPr>
                <w:rFonts w:ascii="Times New Roman" w:hAnsi="Times New Roman" w:cs="Times New Roman"/>
              </w:rPr>
            </w:pPr>
            <w:r w:rsidRPr="001E0D29">
              <w:rPr>
                <w:rFonts w:ascii="Times New Roman" w:hAnsi="Times New Roman" w:cs="Times New Roman"/>
                <w:b/>
              </w:rPr>
              <w:t>SI</w:t>
            </w:r>
          </w:p>
        </w:tc>
      </w:tr>
      <w:tr w:rsidR="00882149" w:rsidRPr="0040536F" w:rsidTr="00E351C9">
        <w:tblPrEx>
          <w:tblCellMar>
            <w:left w:w="70" w:type="dxa"/>
            <w:right w:w="70" w:type="dxa"/>
          </w:tblCellMar>
        </w:tblPrEx>
        <w:trPr>
          <w:trHeight w:val="360"/>
          <w:jc w:val="center"/>
        </w:trPr>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882149">
              <w:rPr>
                <w:rFonts w:ascii="Times New Roman" w:hAnsi="Times New Roman" w:cs="Times New Roman"/>
              </w:rPr>
              <w:t>Tipo</w:t>
            </w:r>
          </w:p>
        </w:tc>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40536F">
              <w:rPr>
                <w:rFonts w:ascii="Times New Roman" w:hAnsi="Times New Roman" w:cs="Times New Roman"/>
              </w:rPr>
              <w:t>“</w:t>
            </w:r>
            <w:r w:rsidRPr="00882149">
              <w:rPr>
                <w:rFonts w:ascii="Times New Roman" w:hAnsi="Times New Roman" w:cs="Times New Roman"/>
              </w:rPr>
              <w:t>Practica Curricular</w:t>
            </w:r>
            <w:r w:rsidRPr="0040536F">
              <w:rPr>
                <w:rFonts w:ascii="Times New Roman" w:hAnsi="Times New Roman" w:cs="Times New Roman"/>
              </w:rPr>
              <w:t xml:space="preserve"> “</w:t>
            </w:r>
          </w:p>
        </w:tc>
        <w:tc>
          <w:tcPr>
            <w:tcW w:w="1209" w:type="dxa"/>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Correcto</w:t>
            </w:r>
          </w:p>
        </w:tc>
        <w:tc>
          <w:tcPr>
            <w:tcW w:w="4140" w:type="dxa"/>
            <w:gridSpan w:val="2"/>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Guarda el valor correcta</w:t>
            </w:r>
          </w:p>
        </w:tc>
        <w:tc>
          <w:tcPr>
            <w:tcW w:w="2164" w:type="dxa"/>
            <w:shd w:val="clear" w:color="auto" w:fill="auto"/>
          </w:tcPr>
          <w:p w:rsidR="00882149" w:rsidRPr="0040536F" w:rsidRDefault="00882149"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882149" w:rsidRPr="0040536F" w:rsidTr="00E351C9">
        <w:tblPrEx>
          <w:tblCellMar>
            <w:left w:w="70" w:type="dxa"/>
            <w:right w:w="70" w:type="dxa"/>
          </w:tblCellMar>
        </w:tblPrEx>
        <w:trPr>
          <w:trHeight w:val="360"/>
          <w:jc w:val="center"/>
        </w:trPr>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882149">
              <w:rPr>
                <w:rFonts w:ascii="Times New Roman" w:hAnsi="Times New Roman" w:cs="Times New Roman"/>
              </w:rPr>
              <w:t>Tipo</w:t>
            </w:r>
          </w:p>
        </w:tc>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40536F">
              <w:rPr>
                <w:rFonts w:ascii="Times New Roman" w:hAnsi="Times New Roman" w:cs="Times New Roman"/>
              </w:rPr>
              <w:t>“</w:t>
            </w:r>
            <w:r>
              <w:rPr>
                <w:rFonts w:ascii="Times New Roman" w:hAnsi="Times New Roman" w:cs="Times New Roman"/>
              </w:rPr>
              <w:t>Practica Grado</w:t>
            </w:r>
            <w:r w:rsidRPr="0040536F">
              <w:rPr>
                <w:rFonts w:ascii="Times New Roman" w:hAnsi="Times New Roman" w:cs="Times New Roman"/>
              </w:rPr>
              <w:t xml:space="preserve"> “</w:t>
            </w:r>
          </w:p>
        </w:tc>
        <w:tc>
          <w:tcPr>
            <w:tcW w:w="1209" w:type="dxa"/>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Correcto</w:t>
            </w:r>
          </w:p>
        </w:tc>
        <w:tc>
          <w:tcPr>
            <w:tcW w:w="4140" w:type="dxa"/>
            <w:gridSpan w:val="2"/>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Guarda el valor correcta</w:t>
            </w:r>
          </w:p>
        </w:tc>
        <w:tc>
          <w:tcPr>
            <w:tcW w:w="2164" w:type="dxa"/>
            <w:shd w:val="clear" w:color="auto" w:fill="auto"/>
          </w:tcPr>
          <w:p w:rsidR="00882149" w:rsidRPr="0040536F" w:rsidRDefault="00882149"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882149" w:rsidRPr="0040536F" w:rsidTr="00E351C9">
        <w:tblPrEx>
          <w:tblCellMar>
            <w:left w:w="70" w:type="dxa"/>
            <w:right w:w="70" w:type="dxa"/>
          </w:tblCellMar>
        </w:tblPrEx>
        <w:trPr>
          <w:trHeight w:val="360"/>
          <w:jc w:val="center"/>
        </w:trPr>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882149">
              <w:rPr>
                <w:rFonts w:ascii="Times New Roman" w:hAnsi="Times New Roman" w:cs="Times New Roman"/>
              </w:rPr>
              <w:t>Tipo</w:t>
            </w:r>
          </w:p>
        </w:tc>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40536F">
              <w:rPr>
                <w:rFonts w:ascii="Times New Roman" w:hAnsi="Times New Roman" w:cs="Times New Roman"/>
              </w:rPr>
              <w:t xml:space="preserve">“ </w:t>
            </w:r>
            <w:r>
              <w:rPr>
                <w:rFonts w:ascii="Times New Roman" w:hAnsi="Times New Roman" w:cs="Times New Roman"/>
              </w:rPr>
              <w:t>Diplomado</w:t>
            </w:r>
            <w:r w:rsidRPr="0040536F">
              <w:rPr>
                <w:rFonts w:ascii="Times New Roman" w:hAnsi="Times New Roman" w:cs="Times New Roman"/>
              </w:rPr>
              <w:t>“</w:t>
            </w:r>
          </w:p>
        </w:tc>
        <w:tc>
          <w:tcPr>
            <w:tcW w:w="1209" w:type="dxa"/>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Correcto</w:t>
            </w:r>
          </w:p>
        </w:tc>
        <w:tc>
          <w:tcPr>
            <w:tcW w:w="4140" w:type="dxa"/>
            <w:gridSpan w:val="2"/>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Guarda el valor correcta</w:t>
            </w:r>
          </w:p>
        </w:tc>
        <w:tc>
          <w:tcPr>
            <w:tcW w:w="2164" w:type="dxa"/>
            <w:shd w:val="clear" w:color="auto" w:fill="auto"/>
          </w:tcPr>
          <w:p w:rsidR="00882149" w:rsidRPr="0040536F" w:rsidRDefault="00882149"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882149" w:rsidRPr="0040536F" w:rsidTr="00E351C9">
        <w:tblPrEx>
          <w:tblCellMar>
            <w:left w:w="70" w:type="dxa"/>
            <w:right w:w="70" w:type="dxa"/>
          </w:tblCellMar>
        </w:tblPrEx>
        <w:trPr>
          <w:trHeight w:val="360"/>
          <w:jc w:val="center"/>
        </w:trPr>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882149">
              <w:rPr>
                <w:rFonts w:ascii="Times New Roman" w:hAnsi="Times New Roman" w:cs="Times New Roman"/>
              </w:rPr>
              <w:t>Tipo</w:t>
            </w:r>
          </w:p>
        </w:tc>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“Convenio</w:t>
            </w:r>
            <w:r w:rsidRPr="0040536F">
              <w:rPr>
                <w:rFonts w:ascii="Times New Roman" w:hAnsi="Times New Roman" w:cs="Times New Roman"/>
              </w:rPr>
              <w:t>“</w:t>
            </w:r>
          </w:p>
        </w:tc>
        <w:tc>
          <w:tcPr>
            <w:tcW w:w="1209" w:type="dxa"/>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Correcto</w:t>
            </w:r>
          </w:p>
        </w:tc>
        <w:tc>
          <w:tcPr>
            <w:tcW w:w="4140" w:type="dxa"/>
            <w:gridSpan w:val="2"/>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Guarda el valor correcta</w:t>
            </w:r>
          </w:p>
        </w:tc>
        <w:tc>
          <w:tcPr>
            <w:tcW w:w="2164" w:type="dxa"/>
            <w:shd w:val="clear" w:color="auto" w:fill="auto"/>
          </w:tcPr>
          <w:p w:rsidR="00882149" w:rsidRPr="0040536F" w:rsidRDefault="00882149"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882149" w:rsidRPr="0040536F" w:rsidTr="00E351C9">
        <w:tblPrEx>
          <w:tblCellMar>
            <w:left w:w="70" w:type="dxa"/>
            <w:right w:w="70" w:type="dxa"/>
          </w:tblCellMar>
        </w:tblPrEx>
        <w:trPr>
          <w:trHeight w:val="360"/>
          <w:jc w:val="center"/>
        </w:trPr>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882149">
              <w:rPr>
                <w:rFonts w:ascii="Times New Roman" w:hAnsi="Times New Roman" w:cs="Times New Roman"/>
              </w:rPr>
              <w:t>Tipo</w:t>
            </w:r>
          </w:p>
        </w:tc>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40536F">
              <w:rPr>
                <w:rFonts w:ascii="Times New Roman" w:hAnsi="Times New Roman" w:cs="Times New Roman"/>
              </w:rPr>
              <w:t xml:space="preserve">“ </w:t>
            </w:r>
            <w:r>
              <w:rPr>
                <w:rFonts w:ascii="Times New Roman" w:hAnsi="Times New Roman" w:cs="Times New Roman"/>
              </w:rPr>
              <w:t>Cualquier</w:t>
            </w:r>
            <w:r w:rsidRPr="0040536F">
              <w:rPr>
                <w:rFonts w:ascii="Times New Roman" w:hAnsi="Times New Roman" w:cs="Times New Roman"/>
              </w:rPr>
              <w:t>“</w:t>
            </w:r>
          </w:p>
        </w:tc>
        <w:tc>
          <w:tcPr>
            <w:tcW w:w="1209" w:type="dxa"/>
            <w:shd w:val="clear" w:color="auto" w:fill="auto"/>
          </w:tcPr>
          <w:p w:rsidR="00882149" w:rsidRPr="0040536F" w:rsidRDefault="00882149" w:rsidP="00882149">
            <w:pPr>
              <w:spacing w:after="0" w:line="240" w:lineRule="auto"/>
              <w:rPr>
                <w:rFonts w:ascii="Times New Roman" w:hAnsi="Times New Roman" w:cs="Times New Roman"/>
              </w:rPr>
            </w:pPr>
            <w:r>
              <w:rPr>
                <w:rFonts w:ascii="Times New Roman" w:hAnsi="Times New Roman" w:cs="Times New Roman"/>
              </w:rPr>
              <w:t>Incorrecto</w:t>
            </w:r>
          </w:p>
        </w:tc>
        <w:tc>
          <w:tcPr>
            <w:tcW w:w="4140" w:type="dxa"/>
            <w:gridSpan w:val="2"/>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Notificar tipo invalido</w:t>
            </w:r>
          </w:p>
        </w:tc>
        <w:tc>
          <w:tcPr>
            <w:tcW w:w="2164" w:type="dxa"/>
            <w:shd w:val="clear" w:color="auto" w:fill="auto"/>
          </w:tcPr>
          <w:p w:rsidR="00882149" w:rsidRPr="0040536F" w:rsidRDefault="00882149"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882149" w:rsidRPr="0040536F" w:rsidTr="00E351C9">
        <w:tblPrEx>
          <w:tblCellMar>
            <w:left w:w="70" w:type="dxa"/>
            <w:right w:w="70" w:type="dxa"/>
          </w:tblCellMar>
        </w:tblPrEx>
        <w:trPr>
          <w:trHeight w:val="360"/>
          <w:jc w:val="center"/>
        </w:trPr>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882149">
              <w:rPr>
                <w:rFonts w:ascii="Times New Roman" w:hAnsi="Times New Roman" w:cs="Times New Roman"/>
              </w:rPr>
              <w:t>Tipo</w:t>
            </w:r>
          </w:p>
        </w:tc>
        <w:tc>
          <w:tcPr>
            <w:tcW w:w="1027" w:type="dxa"/>
            <w:shd w:val="clear" w:color="auto" w:fill="auto"/>
          </w:tcPr>
          <w:p w:rsidR="00882149" w:rsidRPr="0040536F" w:rsidRDefault="00882149" w:rsidP="00E351C9">
            <w:pPr>
              <w:spacing w:after="0" w:line="240" w:lineRule="auto"/>
              <w:rPr>
                <w:rFonts w:ascii="Times New Roman" w:hAnsi="Times New Roman" w:cs="Times New Roman"/>
              </w:rPr>
            </w:pPr>
            <w:r w:rsidRPr="0040536F">
              <w:rPr>
                <w:rFonts w:ascii="Times New Roman" w:hAnsi="Times New Roman" w:cs="Times New Roman"/>
              </w:rPr>
              <w:t>“ “</w:t>
            </w:r>
          </w:p>
        </w:tc>
        <w:tc>
          <w:tcPr>
            <w:tcW w:w="1209" w:type="dxa"/>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Incorrecto</w:t>
            </w:r>
          </w:p>
        </w:tc>
        <w:tc>
          <w:tcPr>
            <w:tcW w:w="4140" w:type="dxa"/>
            <w:gridSpan w:val="2"/>
            <w:shd w:val="clear" w:color="auto" w:fill="auto"/>
          </w:tcPr>
          <w:p w:rsidR="00882149" w:rsidRPr="0040536F" w:rsidRDefault="00882149" w:rsidP="00E351C9">
            <w:pPr>
              <w:spacing w:after="0" w:line="240" w:lineRule="auto"/>
              <w:rPr>
                <w:rFonts w:ascii="Times New Roman" w:hAnsi="Times New Roman" w:cs="Times New Roman"/>
              </w:rPr>
            </w:pPr>
            <w:r>
              <w:rPr>
                <w:rFonts w:ascii="Times New Roman" w:hAnsi="Times New Roman" w:cs="Times New Roman"/>
              </w:rPr>
              <w:t xml:space="preserve">Notificar campo </w:t>
            </w:r>
            <w:proofErr w:type="spellStart"/>
            <w:r>
              <w:rPr>
                <w:rFonts w:ascii="Times New Roman" w:hAnsi="Times New Roman" w:cs="Times New Roman"/>
              </w:rPr>
              <w:t>vacio</w:t>
            </w:r>
            <w:proofErr w:type="spellEnd"/>
          </w:p>
        </w:tc>
        <w:tc>
          <w:tcPr>
            <w:tcW w:w="2164" w:type="dxa"/>
            <w:shd w:val="clear" w:color="auto" w:fill="auto"/>
          </w:tcPr>
          <w:p w:rsidR="00882149" w:rsidRPr="0040536F" w:rsidRDefault="00882149"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882149" w:rsidRDefault="00923DB8" w:rsidP="00E351C9">
            <w:pPr>
              <w:spacing w:after="0" w:line="240" w:lineRule="auto"/>
              <w:rPr>
                <w:rFonts w:ascii="Times New Roman" w:hAnsi="Times New Roman" w:cs="Times New Roman"/>
              </w:rPr>
            </w:pPr>
            <w:proofErr w:type="spellStart"/>
            <w:r w:rsidRPr="00923DB8">
              <w:rPr>
                <w:rFonts w:ascii="Times New Roman" w:hAnsi="Times New Roman" w:cs="Times New Roman"/>
              </w:rPr>
              <w:t>Tipo_Solicitante</w:t>
            </w:r>
            <w:proofErr w:type="spellEnd"/>
          </w:p>
        </w:tc>
        <w:tc>
          <w:tcPr>
            <w:tcW w:w="1027" w:type="dxa"/>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“Estudiante”</w:t>
            </w:r>
          </w:p>
        </w:tc>
        <w:tc>
          <w:tcPr>
            <w:tcW w:w="1209" w:type="dxa"/>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Correcto</w:t>
            </w:r>
          </w:p>
        </w:tc>
        <w:tc>
          <w:tcPr>
            <w:tcW w:w="4140" w:type="dxa"/>
            <w:gridSpan w:val="2"/>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Guarda el valor correcta</w:t>
            </w:r>
          </w:p>
        </w:tc>
        <w:tc>
          <w:tcPr>
            <w:tcW w:w="2164" w:type="dxa"/>
            <w:shd w:val="clear" w:color="auto" w:fill="auto"/>
          </w:tcPr>
          <w:p w:rsidR="00923DB8" w:rsidRPr="0040536F" w:rsidRDefault="00923DB8"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882149" w:rsidRDefault="00923DB8" w:rsidP="00E351C9">
            <w:pPr>
              <w:spacing w:after="0" w:line="240" w:lineRule="auto"/>
              <w:rPr>
                <w:rFonts w:ascii="Times New Roman" w:hAnsi="Times New Roman" w:cs="Times New Roman"/>
              </w:rPr>
            </w:pPr>
            <w:proofErr w:type="spellStart"/>
            <w:r w:rsidRPr="00923DB8">
              <w:rPr>
                <w:rFonts w:ascii="Times New Roman" w:hAnsi="Times New Roman" w:cs="Times New Roman"/>
              </w:rPr>
              <w:t>Tipo_Solicitante</w:t>
            </w:r>
            <w:proofErr w:type="spellEnd"/>
          </w:p>
        </w:tc>
        <w:tc>
          <w:tcPr>
            <w:tcW w:w="1027" w:type="dxa"/>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“Empresa”</w:t>
            </w:r>
          </w:p>
        </w:tc>
        <w:tc>
          <w:tcPr>
            <w:tcW w:w="1209" w:type="dxa"/>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Correcto</w:t>
            </w:r>
          </w:p>
        </w:tc>
        <w:tc>
          <w:tcPr>
            <w:tcW w:w="4140" w:type="dxa"/>
            <w:gridSpan w:val="2"/>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Guarda el valor correcta</w:t>
            </w:r>
          </w:p>
        </w:tc>
        <w:tc>
          <w:tcPr>
            <w:tcW w:w="2164" w:type="dxa"/>
            <w:shd w:val="clear" w:color="auto" w:fill="auto"/>
          </w:tcPr>
          <w:p w:rsidR="00923DB8" w:rsidRPr="0040536F" w:rsidRDefault="00923DB8"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882149" w:rsidRDefault="00923DB8" w:rsidP="00E351C9">
            <w:pPr>
              <w:spacing w:after="0" w:line="240" w:lineRule="auto"/>
              <w:rPr>
                <w:rFonts w:ascii="Times New Roman" w:hAnsi="Times New Roman" w:cs="Times New Roman"/>
              </w:rPr>
            </w:pPr>
            <w:proofErr w:type="spellStart"/>
            <w:r w:rsidRPr="00923DB8">
              <w:rPr>
                <w:rFonts w:ascii="Times New Roman" w:hAnsi="Times New Roman" w:cs="Times New Roman"/>
              </w:rPr>
              <w:t>Tipo_Solicitante</w:t>
            </w:r>
            <w:proofErr w:type="spellEnd"/>
          </w:p>
        </w:tc>
        <w:tc>
          <w:tcPr>
            <w:tcW w:w="1027" w:type="dxa"/>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“Docente”</w:t>
            </w:r>
          </w:p>
        </w:tc>
        <w:tc>
          <w:tcPr>
            <w:tcW w:w="1209" w:type="dxa"/>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Incorrecto</w:t>
            </w:r>
          </w:p>
        </w:tc>
        <w:tc>
          <w:tcPr>
            <w:tcW w:w="4140" w:type="dxa"/>
            <w:gridSpan w:val="2"/>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Notificar tipo invalido</w:t>
            </w:r>
          </w:p>
        </w:tc>
        <w:tc>
          <w:tcPr>
            <w:tcW w:w="2164" w:type="dxa"/>
            <w:shd w:val="clear" w:color="auto" w:fill="auto"/>
          </w:tcPr>
          <w:p w:rsidR="00923DB8" w:rsidRPr="0040536F" w:rsidRDefault="00923DB8"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882149" w:rsidRDefault="00923DB8" w:rsidP="00E351C9">
            <w:pPr>
              <w:spacing w:after="0" w:line="240" w:lineRule="auto"/>
              <w:rPr>
                <w:rFonts w:ascii="Times New Roman" w:hAnsi="Times New Roman" w:cs="Times New Roman"/>
              </w:rPr>
            </w:pPr>
            <w:proofErr w:type="spellStart"/>
            <w:r w:rsidRPr="00923DB8">
              <w:rPr>
                <w:rFonts w:ascii="Times New Roman" w:hAnsi="Times New Roman" w:cs="Times New Roman"/>
              </w:rPr>
              <w:t>Tipo_Solicitante</w:t>
            </w:r>
            <w:proofErr w:type="spellEnd"/>
          </w:p>
        </w:tc>
        <w:tc>
          <w:tcPr>
            <w:tcW w:w="1027" w:type="dxa"/>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w:t>
            </w:r>
          </w:p>
        </w:tc>
        <w:tc>
          <w:tcPr>
            <w:tcW w:w="1209" w:type="dxa"/>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Incorrecto</w:t>
            </w:r>
          </w:p>
        </w:tc>
        <w:tc>
          <w:tcPr>
            <w:tcW w:w="4140" w:type="dxa"/>
            <w:gridSpan w:val="2"/>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 xml:space="preserve">Notificar campo </w:t>
            </w:r>
            <w:proofErr w:type="spellStart"/>
            <w:r>
              <w:rPr>
                <w:rFonts w:ascii="Times New Roman" w:hAnsi="Times New Roman" w:cs="Times New Roman"/>
              </w:rPr>
              <w:t>vacio</w:t>
            </w:r>
            <w:proofErr w:type="spellEnd"/>
          </w:p>
        </w:tc>
        <w:tc>
          <w:tcPr>
            <w:tcW w:w="2164" w:type="dxa"/>
            <w:shd w:val="clear" w:color="auto" w:fill="auto"/>
          </w:tcPr>
          <w:p w:rsidR="00923DB8" w:rsidRPr="0040536F" w:rsidRDefault="00923DB8"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923DB8" w:rsidRDefault="00923DB8" w:rsidP="00E351C9">
            <w:pPr>
              <w:spacing w:after="0" w:line="240" w:lineRule="auto"/>
              <w:rPr>
                <w:rFonts w:ascii="Times New Roman" w:hAnsi="Times New Roman" w:cs="Times New Roman"/>
              </w:rPr>
            </w:pPr>
            <w:r w:rsidRPr="00923DB8">
              <w:rPr>
                <w:rFonts w:ascii="Times New Roman" w:hAnsi="Times New Roman" w:cs="Times New Roman"/>
              </w:rPr>
              <w:t>Estado</w:t>
            </w:r>
          </w:p>
        </w:tc>
        <w:tc>
          <w:tcPr>
            <w:tcW w:w="1027"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“Pendiente”</w:t>
            </w:r>
          </w:p>
        </w:tc>
        <w:tc>
          <w:tcPr>
            <w:tcW w:w="1209"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Correcto</w:t>
            </w:r>
          </w:p>
        </w:tc>
        <w:tc>
          <w:tcPr>
            <w:tcW w:w="4140" w:type="dxa"/>
            <w:gridSpan w:val="2"/>
            <w:shd w:val="clear" w:color="auto" w:fill="auto"/>
          </w:tcPr>
          <w:p w:rsidR="00923DB8" w:rsidRPr="0040536F" w:rsidRDefault="00923DB8" w:rsidP="00E351C9">
            <w:pPr>
              <w:spacing w:after="0" w:line="240" w:lineRule="auto"/>
              <w:rPr>
                <w:rFonts w:ascii="Times New Roman" w:hAnsi="Times New Roman" w:cs="Times New Roman"/>
              </w:rPr>
            </w:pPr>
            <w:r>
              <w:rPr>
                <w:rFonts w:ascii="Times New Roman" w:hAnsi="Times New Roman" w:cs="Times New Roman"/>
              </w:rPr>
              <w:t>Guarda el valor correcta</w:t>
            </w:r>
          </w:p>
        </w:tc>
        <w:tc>
          <w:tcPr>
            <w:tcW w:w="2164" w:type="dxa"/>
            <w:shd w:val="clear" w:color="auto" w:fill="auto"/>
          </w:tcPr>
          <w:p w:rsidR="00923DB8" w:rsidRPr="0040536F" w:rsidRDefault="00923DB8" w:rsidP="00E351C9">
            <w:pPr>
              <w:spacing w:after="0" w:line="240" w:lineRule="auto"/>
              <w:rPr>
                <w:rFonts w:ascii="Times New Roman" w:hAnsi="Times New Roman" w:cs="Times New Roman"/>
              </w:rPr>
            </w:pPr>
            <w:r w:rsidRPr="001E0D29">
              <w:rPr>
                <w:rFonts w:ascii="Times New Roman" w:hAnsi="Times New Roman" w:cs="Times New Roman"/>
                <w:b/>
              </w:rPr>
              <w:t>SI</w:t>
            </w: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923DB8" w:rsidRDefault="00923DB8" w:rsidP="00E351C9">
            <w:pPr>
              <w:spacing w:after="0" w:line="240" w:lineRule="auto"/>
              <w:rPr>
                <w:rFonts w:ascii="Times New Roman" w:hAnsi="Times New Roman" w:cs="Times New Roman"/>
              </w:rPr>
            </w:pPr>
            <w:r w:rsidRPr="00923DB8">
              <w:rPr>
                <w:rFonts w:ascii="Times New Roman" w:hAnsi="Times New Roman" w:cs="Times New Roman"/>
              </w:rPr>
              <w:t>Estado</w:t>
            </w:r>
          </w:p>
        </w:tc>
        <w:tc>
          <w:tcPr>
            <w:tcW w:w="1027"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“Aceptada”</w:t>
            </w:r>
          </w:p>
        </w:tc>
        <w:tc>
          <w:tcPr>
            <w:tcW w:w="1209"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Incorrecto</w:t>
            </w:r>
          </w:p>
        </w:tc>
        <w:tc>
          <w:tcPr>
            <w:tcW w:w="4140" w:type="dxa"/>
            <w:gridSpan w:val="2"/>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Notificar solo se acepta “Pendiente” al crear</w:t>
            </w:r>
          </w:p>
        </w:tc>
        <w:tc>
          <w:tcPr>
            <w:tcW w:w="2164" w:type="dxa"/>
            <w:shd w:val="clear" w:color="auto" w:fill="auto"/>
          </w:tcPr>
          <w:p w:rsidR="00923DB8" w:rsidRPr="001E0D29" w:rsidRDefault="00923DB8" w:rsidP="00E351C9">
            <w:pPr>
              <w:spacing w:after="0" w:line="240" w:lineRule="auto"/>
              <w:rPr>
                <w:rFonts w:ascii="Times New Roman" w:hAnsi="Times New Roman" w:cs="Times New Roman"/>
                <w:b/>
              </w:rPr>
            </w:pP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923DB8" w:rsidRDefault="00923DB8" w:rsidP="00E351C9">
            <w:pPr>
              <w:spacing w:after="0" w:line="240" w:lineRule="auto"/>
              <w:rPr>
                <w:rFonts w:ascii="Times New Roman" w:hAnsi="Times New Roman" w:cs="Times New Roman"/>
              </w:rPr>
            </w:pPr>
            <w:r w:rsidRPr="00923DB8">
              <w:rPr>
                <w:rFonts w:ascii="Times New Roman" w:hAnsi="Times New Roman" w:cs="Times New Roman"/>
              </w:rPr>
              <w:t>Estado</w:t>
            </w:r>
          </w:p>
        </w:tc>
        <w:tc>
          <w:tcPr>
            <w:tcW w:w="1027"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“Rechazada”</w:t>
            </w:r>
          </w:p>
        </w:tc>
        <w:tc>
          <w:tcPr>
            <w:tcW w:w="1209"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Incorrecto</w:t>
            </w:r>
          </w:p>
        </w:tc>
        <w:tc>
          <w:tcPr>
            <w:tcW w:w="4140" w:type="dxa"/>
            <w:gridSpan w:val="2"/>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Notificar solo se acepta “Pendiente” al crear</w:t>
            </w:r>
          </w:p>
        </w:tc>
        <w:tc>
          <w:tcPr>
            <w:tcW w:w="2164" w:type="dxa"/>
            <w:shd w:val="clear" w:color="auto" w:fill="auto"/>
          </w:tcPr>
          <w:p w:rsidR="00923DB8" w:rsidRPr="001E0D29" w:rsidRDefault="00923DB8" w:rsidP="00E351C9">
            <w:pPr>
              <w:spacing w:after="0" w:line="240" w:lineRule="auto"/>
              <w:rPr>
                <w:rFonts w:ascii="Times New Roman" w:hAnsi="Times New Roman" w:cs="Times New Roman"/>
                <w:b/>
              </w:rPr>
            </w:pP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923DB8" w:rsidRDefault="00923DB8" w:rsidP="00E351C9">
            <w:pPr>
              <w:spacing w:after="0" w:line="240" w:lineRule="auto"/>
              <w:rPr>
                <w:rFonts w:ascii="Times New Roman" w:hAnsi="Times New Roman" w:cs="Times New Roman"/>
              </w:rPr>
            </w:pPr>
            <w:r w:rsidRPr="00923DB8">
              <w:rPr>
                <w:rFonts w:ascii="Times New Roman" w:hAnsi="Times New Roman" w:cs="Times New Roman"/>
              </w:rPr>
              <w:t>Estado</w:t>
            </w:r>
          </w:p>
        </w:tc>
        <w:tc>
          <w:tcPr>
            <w:tcW w:w="1027"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“Revisada”</w:t>
            </w:r>
          </w:p>
        </w:tc>
        <w:tc>
          <w:tcPr>
            <w:tcW w:w="1209"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Incorrecto</w:t>
            </w:r>
          </w:p>
        </w:tc>
        <w:tc>
          <w:tcPr>
            <w:tcW w:w="4140" w:type="dxa"/>
            <w:gridSpan w:val="2"/>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Notificar solo se acepta “Pendiente” al crear</w:t>
            </w:r>
          </w:p>
        </w:tc>
        <w:tc>
          <w:tcPr>
            <w:tcW w:w="2164" w:type="dxa"/>
            <w:shd w:val="clear" w:color="auto" w:fill="auto"/>
          </w:tcPr>
          <w:p w:rsidR="00923DB8" w:rsidRPr="001E0D29" w:rsidRDefault="00923DB8" w:rsidP="00E351C9">
            <w:pPr>
              <w:spacing w:after="0" w:line="240" w:lineRule="auto"/>
              <w:rPr>
                <w:rFonts w:ascii="Times New Roman" w:hAnsi="Times New Roman" w:cs="Times New Roman"/>
                <w:b/>
              </w:rPr>
            </w:pPr>
          </w:p>
        </w:tc>
      </w:tr>
      <w:tr w:rsidR="00923DB8" w:rsidRPr="0040536F" w:rsidTr="00E351C9">
        <w:tblPrEx>
          <w:tblCellMar>
            <w:left w:w="70" w:type="dxa"/>
            <w:right w:w="70" w:type="dxa"/>
          </w:tblCellMar>
        </w:tblPrEx>
        <w:trPr>
          <w:trHeight w:val="360"/>
          <w:jc w:val="center"/>
        </w:trPr>
        <w:tc>
          <w:tcPr>
            <w:tcW w:w="1027" w:type="dxa"/>
            <w:shd w:val="clear" w:color="auto" w:fill="auto"/>
          </w:tcPr>
          <w:p w:rsidR="00923DB8" w:rsidRPr="00923DB8" w:rsidRDefault="00923DB8" w:rsidP="00E351C9">
            <w:pPr>
              <w:spacing w:after="0" w:line="240" w:lineRule="auto"/>
              <w:rPr>
                <w:rFonts w:ascii="Times New Roman" w:hAnsi="Times New Roman" w:cs="Times New Roman"/>
              </w:rPr>
            </w:pPr>
            <w:r>
              <w:rPr>
                <w:rFonts w:ascii="Times New Roman" w:hAnsi="Times New Roman" w:cs="Times New Roman"/>
              </w:rPr>
              <w:t>Estado</w:t>
            </w:r>
          </w:p>
        </w:tc>
        <w:tc>
          <w:tcPr>
            <w:tcW w:w="1027"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w:t>
            </w:r>
          </w:p>
        </w:tc>
        <w:tc>
          <w:tcPr>
            <w:tcW w:w="1209" w:type="dxa"/>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Incorrecto</w:t>
            </w:r>
          </w:p>
        </w:tc>
        <w:tc>
          <w:tcPr>
            <w:tcW w:w="4140" w:type="dxa"/>
            <w:gridSpan w:val="2"/>
            <w:shd w:val="clear" w:color="auto" w:fill="auto"/>
          </w:tcPr>
          <w:p w:rsidR="00923DB8" w:rsidRDefault="00923DB8" w:rsidP="00E351C9">
            <w:pPr>
              <w:spacing w:after="0" w:line="240" w:lineRule="auto"/>
              <w:rPr>
                <w:rFonts w:ascii="Times New Roman" w:hAnsi="Times New Roman" w:cs="Times New Roman"/>
              </w:rPr>
            </w:pPr>
            <w:r>
              <w:rPr>
                <w:rFonts w:ascii="Times New Roman" w:hAnsi="Times New Roman" w:cs="Times New Roman"/>
              </w:rPr>
              <w:t xml:space="preserve">Notificar campo </w:t>
            </w:r>
            <w:proofErr w:type="spellStart"/>
            <w:r>
              <w:rPr>
                <w:rFonts w:ascii="Times New Roman" w:hAnsi="Times New Roman" w:cs="Times New Roman"/>
              </w:rPr>
              <w:t>vacio</w:t>
            </w:r>
            <w:proofErr w:type="spellEnd"/>
          </w:p>
        </w:tc>
        <w:tc>
          <w:tcPr>
            <w:tcW w:w="2164" w:type="dxa"/>
            <w:shd w:val="clear" w:color="auto" w:fill="auto"/>
          </w:tcPr>
          <w:p w:rsidR="00923DB8" w:rsidRPr="001E0D29" w:rsidRDefault="00923DB8" w:rsidP="00E351C9">
            <w:pPr>
              <w:spacing w:after="0" w:line="240" w:lineRule="auto"/>
              <w:rPr>
                <w:rFonts w:ascii="Times New Roman" w:hAnsi="Times New Roman" w:cs="Times New Roman"/>
                <w:b/>
              </w:rPr>
            </w:pPr>
            <w:r>
              <w:rPr>
                <w:rFonts w:ascii="Times New Roman" w:hAnsi="Times New Roman" w:cs="Times New Roman"/>
                <w:b/>
              </w:rPr>
              <w:t>SI</w:t>
            </w:r>
          </w:p>
        </w:tc>
      </w:tr>
      <w:tr w:rsidR="00923DB8" w:rsidRPr="0040536F" w:rsidTr="00E351C9">
        <w:tblPrEx>
          <w:tblCellMar>
            <w:left w:w="70" w:type="dxa"/>
            <w:right w:w="70" w:type="dxa"/>
          </w:tblCellMar>
        </w:tblPrEx>
        <w:trPr>
          <w:trHeight w:val="360"/>
          <w:jc w:val="center"/>
        </w:trPr>
        <w:tc>
          <w:tcPr>
            <w:tcW w:w="9567" w:type="dxa"/>
            <w:gridSpan w:val="6"/>
            <w:shd w:val="clear" w:color="auto" w:fill="auto"/>
          </w:tcPr>
          <w:p w:rsidR="00923DB8" w:rsidRPr="0040536F" w:rsidRDefault="00923DB8" w:rsidP="00E351C9">
            <w:pPr>
              <w:spacing w:after="0" w:line="240" w:lineRule="auto"/>
              <w:rPr>
                <w:rFonts w:ascii="Times New Roman" w:hAnsi="Times New Roman" w:cs="Times New Roman"/>
                <w:b/>
              </w:rPr>
            </w:pPr>
            <w:r w:rsidRPr="0040536F">
              <w:rPr>
                <w:rFonts w:ascii="Times New Roman" w:hAnsi="Times New Roman" w:cs="Times New Roman"/>
                <w:b/>
              </w:rPr>
              <w:t>Observaciones</w:t>
            </w:r>
            <w:r w:rsidRPr="001E0D29">
              <w:rPr>
                <w:rFonts w:ascii="Times New Roman" w:hAnsi="Times New Roman" w:cs="Times New Roman"/>
                <w:b/>
              </w:rPr>
              <w:t xml:space="preserve"> </w:t>
            </w:r>
          </w:p>
          <w:p w:rsidR="00923DB8" w:rsidRPr="0040536F" w:rsidRDefault="00923DB8" w:rsidP="00E351C9">
            <w:pPr>
              <w:spacing w:after="0" w:line="240" w:lineRule="auto"/>
              <w:rPr>
                <w:rFonts w:ascii="Times New Roman" w:hAnsi="Times New Roman" w:cs="Times New Roman"/>
              </w:rPr>
            </w:pPr>
          </w:p>
        </w:tc>
      </w:tr>
      <w:tr w:rsidR="00923DB8" w:rsidRPr="0040536F" w:rsidTr="00E351C9">
        <w:tblPrEx>
          <w:tblCellMar>
            <w:left w:w="70" w:type="dxa"/>
            <w:right w:w="70" w:type="dxa"/>
          </w:tblCellMar>
        </w:tblPrEx>
        <w:trPr>
          <w:trHeight w:val="360"/>
          <w:jc w:val="center"/>
        </w:trPr>
        <w:tc>
          <w:tcPr>
            <w:tcW w:w="9567" w:type="dxa"/>
            <w:gridSpan w:val="6"/>
            <w:shd w:val="clear" w:color="auto" w:fill="auto"/>
          </w:tcPr>
          <w:p w:rsidR="00923DB8" w:rsidRDefault="00923DB8" w:rsidP="00E351C9">
            <w:pPr>
              <w:spacing w:after="0" w:line="240" w:lineRule="auto"/>
              <w:rPr>
                <w:b/>
                <w:bCs/>
                <w:color w:val="000000"/>
              </w:rPr>
            </w:pPr>
            <w:r w:rsidRPr="0040536F">
              <w:rPr>
                <w:rFonts w:ascii="Times New Roman" w:hAnsi="Times New Roman" w:cs="Times New Roman"/>
                <w:b/>
              </w:rPr>
              <w:t xml:space="preserve">Responsable: Carlos Tuiran                                               </w:t>
            </w:r>
            <w:r>
              <w:rPr>
                <w:rFonts w:ascii="Times New Roman" w:hAnsi="Times New Roman" w:cs="Times New Roman"/>
                <w:b/>
              </w:rPr>
              <w:t xml:space="preserve">                   </w:t>
            </w:r>
          </w:p>
          <w:p w:rsidR="00923DB8" w:rsidRPr="0040536F" w:rsidRDefault="00923DB8" w:rsidP="00E351C9">
            <w:pPr>
              <w:spacing w:after="0" w:line="240" w:lineRule="auto"/>
              <w:rPr>
                <w:rFonts w:ascii="Times New Roman" w:hAnsi="Times New Roman" w:cs="Times New Roman"/>
                <w:b/>
              </w:rPr>
            </w:pPr>
          </w:p>
        </w:tc>
      </w:tr>
    </w:tbl>
    <w:p w:rsidR="00CF060D" w:rsidRDefault="00CF060D" w:rsidP="00D61808">
      <w:pPr>
        <w:rPr>
          <w:b/>
          <w:sz w:val="28"/>
        </w:rPr>
      </w:pPr>
    </w:p>
    <w:p w:rsidR="00EE27B3" w:rsidRPr="00D61808" w:rsidRDefault="00EE27B3" w:rsidP="00D61808">
      <w:pPr>
        <w:rPr>
          <w:b/>
          <w:sz w:val="28"/>
        </w:rPr>
      </w:pPr>
    </w:p>
    <w:sectPr w:rsidR="00EE27B3" w:rsidRPr="00D618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32592"/>
    <w:multiLevelType w:val="hybridMultilevel"/>
    <w:tmpl w:val="FAE0E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15A"/>
    <w:rsid w:val="00002C00"/>
    <w:rsid w:val="00031D50"/>
    <w:rsid w:val="00096C0C"/>
    <w:rsid w:val="00154850"/>
    <w:rsid w:val="003A5F12"/>
    <w:rsid w:val="004601B7"/>
    <w:rsid w:val="0055020F"/>
    <w:rsid w:val="0058415A"/>
    <w:rsid w:val="006342AD"/>
    <w:rsid w:val="0069604A"/>
    <w:rsid w:val="006C15F6"/>
    <w:rsid w:val="007A7B33"/>
    <w:rsid w:val="00882149"/>
    <w:rsid w:val="008B559D"/>
    <w:rsid w:val="00923DB8"/>
    <w:rsid w:val="009377F5"/>
    <w:rsid w:val="00A40C1C"/>
    <w:rsid w:val="00B21DC6"/>
    <w:rsid w:val="00B77B33"/>
    <w:rsid w:val="00B93324"/>
    <w:rsid w:val="00C11EC8"/>
    <w:rsid w:val="00CF060D"/>
    <w:rsid w:val="00D61808"/>
    <w:rsid w:val="00D8412F"/>
    <w:rsid w:val="00E826BD"/>
    <w:rsid w:val="00EE27B3"/>
    <w:rsid w:val="00F12518"/>
    <w:rsid w:val="00FB762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15A"/>
  </w:style>
  <w:style w:type="paragraph" w:styleId="Ttulo2">
    <w:name w:val="heading 2"/>
    <w:basedOn w:val="Normal"/>
    <w:next w:val="Normal"/>
    <w:link w:val="Ttulo2Car"/>
    <w:uiPriority w:val="9"/>
    <w:unhideWhenUsed/>
    <w:qFormat/>
    <w:rsid w:val="00D61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link w:val="Prrafodelista"/>
    <w:uiPriority w:val="34"/>
    <w:locked/>
    <w:rsid w:val="0058415A"/>
  </w:style>
  <w:style w:type="paragraph" w:styleId="Prrafodelista">
    <w:name w:val="List Paragraph"/>
    <w:basedOn w:val="Normal"/>
    <w:link w:val="PrrafodelistaCar"/>
    <w:uiPriority w:val="34"/>
    <w:qFormat/>
    <w:rsid w:val="0058415A"/>
    <w:pPr>
      <w:spacing w:after="160" w:line="256" w:lineRule="auto"/>
      <w:ind w:left="720"/>
      <w:contextualSpacing/>
    </w:pPr>
  </w:style>
  <w:style w:type="table" w:styleId="Tablaconcuadrcula">
    <w:name w:val="Table Grid"/>
    <w:basedOn w:val="Tablanormal"/>
    <w:uiPriority w:val="39"/>
    <w:rsid w:val="0058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841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15A"/>
    <w:rPr>
      <w:rFonts w:ascii="Tahoma" w:hAnsi="Tahoma" w:cs="Tahoma"/>
      <w:sz w:val="16"/>
      <w:szCs w:val="16"/>
    </w:rPr>
  </w:style>
  <w:style w:type="character" w:customStyle="1" w:styleId="Ttulo2Car">
    <w:name w:val="Título 2 Car"/>
    <w:basedOn w:val="Fuentedeprrafopredeter"/>
    <w:link w:val="Ttulo2"/>
    <w:uiPriority w:val="9"/>
    <w:rsid w:val="00D618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15A"/>
  </w:style>
  <w:style w:type="paragraph" w:styleId="Ttulo2">
    <w:name w:val="heading 2"/>
    <w:basedOn w:val="Normal"/>
    <w:next w:val="Normal"/>
    <w:link w:val="Ttulo2Car"/>
    <w:uiPriority w:val="9"/>
    <w:unhideWhenUsed/>
    <w:qFormat/>
    <w:rsid w:val="00D61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link w:val="Prrafodelista"/>
    <w:uiPriority w:val="34"/>
    <w:locked/>
    <w:rsid w:val="0058415A"/>
  </w:style>
  <w:style w:type="paragraph" w:styleId="Prrafodelista">
    <w:name w:val="List Paragraph"/>
    <w:basedOn w:val="Normal"/>
    <w:link w:val="PrrafodelistaCar"/>
    <w:uiPriority w:val="34"/>
    <w:qFormat/>
    <w:rsid w:val="0058415A"/>
    <w:pPr>
      <w:spacing w:after="160" w:line="256" w:lineRule="auto"/>
      <w:ind w:left="720"/>
      <w:contextualSpacing/>
    </w:pPr>
  </w:style>
  <w:style w:type="table" w:styleId="Tablaconcuadrcula">
    <w:name w:val="Table Grid"/>
    <w:basedOn w:val="Tablanormal"/>
    <w:uiPriority w:val="39"/>
    <w:rsid w:val="0058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841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15A"/>
    <w:rPr>
      <w:rFonts w:ascii="Tahoma" w:hAnsi="Tahoma" w:cs="Tahoma"/>
      <w:sz w:val="16"/>
      <w:szCs w:val="16"/>
    </w:rPr>
  </w:style>
  <w:style w:type="character" w:customStyle="1" w:styleId="Ttulo2Car">
    <w:name w:val="Título 2 Car"/>
    <w:basedOn w:val="Fuentedeprrafopredeter"/>
    <w:link w:val="Ttulo2"/>
    <w:uiPriority w:val="9"/>
    <w:rsid w:val="00D618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21</Pages>
  <Words>3259</Words>
  <Characters>17928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USUS</dc:creator>
  <cp:lastModifiedBy>USUS</cp:lastModifiedBy>
  <cp:revision>7</cp:revision>
  <dcterms:created xsi:type="dcterms:W3CDTF">2020-05-10T16:41:00Z</dcterms:created>
  <dcterms:modified xsi:type="dcterms:W3CDTF">2020-05-21T14:53:00Z</dcterms:modified>
</cp:coreProperties>
</file>